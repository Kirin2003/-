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</w:rPr>
      </w:pPr>
      <w:r>
        <w:rPr>
          <w:rFonts w:hint="eastAsia"/>
          <w:sz w:val="24"/>
        </w:rPr>
        <w:t>附件</w:t>
      </w: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一</w:t>
      </w:r>
      <w:r>
        <w:rPr>
          <w:rFonts w:hint="eastAsia" w:ascii="Times New Roman" w:hAnsi="Times New Roman" w:cs="Times New Roman"/>
          <w:sz w:val="24"/>
          <w:lang w:eastAsia="zh-CN"/>
        </w:rPr>
        <w:t>关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第3</w:t>
            </w:r>
            <w:r>
              <w:rPr>
                <w:rFonts w:ascii="Times New Roman" w:hAnsi="Times New Roman" w:eastAsia="宋体" w:cs="Times New Roman"/>
                <w:sz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</w:p>
    <w:tbl>
      <w:tblPr>
        <w:tblStyle w:val="11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沙暴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1(商店)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2(矿山)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  <w:t>沙暴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highlight w:val="yellow"/>
                <w:lang w:val="en-US" w:eastAsia="zh-CN"/>
              </w:rPr>
              <w:t>3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highlight w:val="yellow"/>
                <w:lang w:val="en-US" w:eastAsia="zh-CN"/>
              </w:rPr>
              <w:t>可以开始挖矿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晴朗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  <w:t>沙暴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highlight w:val="yellow"/>
                <w:lang w:val="en-US" w:eastAsia="zh-CN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  <w:t>沙暴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highlight w:val="yellow"/>
                <w:lang w:val="en-US" w:eastAsia="zh-CN"/>
              </w:rPr>
              <w:t>3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  <w:t>26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  <w:t>27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  <w:t>28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  <w:t>29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4"/>
                <w:highlight w:val="yellow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widowControl/>
        <w:jc w:val="left"/>
        <w:rPr>
          <w:sz w:val="24"/>
        </w:rPr>
      </w:pPr>
      <w:r>
        <w:pict>
          <v:group id="组合 112" o:spid="_x0000_s1026" o:spt="203" style="position:absolute;left:0pt;margin-left:53.25pt;margin-top:1.15pt;height:390.75pt;width:310pt;z-index:251668480;mso-width-relative:margin;mso-height-relative:page;" coordorigin="4360,984" coordsize="6200,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">
            <o:lock v:ext="edit"/>
            <v:group id="组合 101" o:spid="_x0000_s1027" o:spt="203" style="position:absolute;left:4360;top:984;height:7815;width:6200;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o:lock v:ext="edit"/>
              <v:group id="组合 83" o:spid="_x0000_s1028" o:spt="203" style="position:absolute;left:4360;top:984;height:7815;width:6200;" coordorigin="4360,984" coordsize="6200,7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o:lock v:ext="edit"/>
                <v:shape id="文本框 75" o:spid="_x0000_s1029" o:spt="202" type="#_x0000_t202" style="position:absolute;left:4917;top:1142;height:768;width:73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起点</w:t>
                        </w: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6" o:spid="_x0000_s1030" o:spt="202" type="#_x0000_t202" style="position:absolute;left:4512;top:1824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group id="组合 73" o:spid="_x0000_s1031" o:spt="203" style="position:absolute;left:4360;top:984;height:7815;width:6200;" coordorigin="4371,984" coordsize="8581,9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o:lock v:ext="edit" aspectratio="t"/>
                  <v:group id="组合 60" o:spid="_x0000_s1032" o:spt="203" style="position:absolute;left:4371;top:984;height:7824;width:8581;" coordorigin="4371,984" coordsize="8581,7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o:lock v:ext="edit"/>
                    <v:group id="组合 54" o:spid="_x0000_s1033" o:spt="203" style="position:absolute;left:4371;top:984;height:6907;width:8581;" coordorigin="4371,984" coordsize="8581,6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o:lock v:ext="edit"/>
                      <v:group id="组合 28" o:spid="_x0000_s1034" o:spt="203" style="position:absolute;left:4371;top:984;height:3779;width:7261;" coordorigin="4371,984" coordsize="7261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o:lock v:ext="edit"/>
                        <v:group id="组合 20" o:spid="_x0000_s1035" o:spt="203" style="position:absolute;left:4371;top:984;height:3779;width:3826;" coordorigin="4371,984" coordsize="3826,3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o:lock v:ext="edit"/>
                          <v:group id="组合 17" o:spid="_x0000_s1036" o:spt="203" style="position:absolute;left:4371;top:984;height:2947;width:3826;" coordorigin="4371,984" coordsize="3826,2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o:lock v:ext="edit"/>
                            <v:group id="组合 13" o:spid="_x0000_s1037" o:spt="203" style="position:absolute;left:4384;top:984;height:2220;width:3813;" coordorigin="4384,984" coordsize="3813,2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o:lock v:ext="edit"/>
                              <v:line id="直接连接符 1" o:spid="_x0000_s1038" o:spt="20" style="position:absolute;left:4384;top:1218;flip:x;height:1862;width:108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2" o:spid="_x0000_s1039" o:spt="20" style="position:absolute;left:5454;top:1227;flip:x y;height:257;width:82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GH1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X36kn6AXP0CAAD//wMAUEsBAi0AFAAGAAgAAAAhANvh9svuAAAAhQEAABMAAAAAAAAAAAAAAAAA&#10;AAAAAFtDb250ZW50X1R5cGVzXS54bWxQSwECLQAUAAYACAAAACEAWvQsW78AAAAVAQAACwAAAAAA&#10;AAAAAAAAAAAfAQAAX3JlbHMvLnJlbHNQSwECLQAUAAYACAAAACEATWBh9cAAAADbAAAADwAAAAAA&#10;AAAAAAAAAAAHAgAAZHJzL2Rvd25yZXYueG1sUEsFBgAAAAADAAMAtwAAAPQCAAAAAA=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3" o:spid="_x0000_s1040" o:spt="20" style="position:absolute;left:4384;top:1484;flip:x;height:1596;width:189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4" o:spid="_x0000_s1041" o:spt="20" style="position:absolute;left:4945;top:2152;flip:x y;height:220;width:45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v+CxAAAANs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KZw/5J+gFz8AQAA//8DAFBLAQItABQABgAIAAAAIQDb4fbL7gAAAIUBAAATAAAAAAAAAAAA&#10;AAAAAAAAAABbQ29udGVudF9UeXBlc10ueG1sUEsBAi0AFAAGAAgAAAAhAFr0LFu/AAAAFQEAAAsA&#10;AAAAAAAAAAAAAAAAHwEAAF9yZWxzLy5yZWxzUEsBAi0AFAAGAAgAAAAhAL2y/4L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7" o:spid="_x0000_s1042" o:spt="20" style="position:absolute;left:6275;top:984;flip:x;height:488;width:135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8" o:spid="_x0000_s1043" o:spt="20" style="position:absolute;left:7633;top:984;height:718;width:56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9" o:spid="_x0000_s1044" o:spt="20" style="position:absolute;left:8197;top:1702;height:698;width: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10" o:spid="_x0000_s1045" o:spt="20" style="position:absolute;left:7528;top:2400;flip:x;height:804;width:66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  <v:line id="直接连接符 11" o:spid="_x0000_s1046" o:spt="20" style="position:absolute;left:5385;top:2372;flip:x y;height:832;width:214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fco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tanL+kHyNU/AAAA//8DAFBLAQItABQABgAIAAAAIQDb4fbL7gAAAIUBAAATAAAAAAAAAAAAAAAA&#10;AAAAAABbQ29udGVudF9UeXBlc10ueG1sUEsBAi0AFAAGAAgAAAAhAFr0LFu/AAAAFQEAAAsAAAAA&#10;AAAAAAAAAAAAHwEAAF9yZWxzLy5yZWxzUEsBAi0AFAAGAAgAAAAhAMi59yjBAAAA2wAAAA8AAAAA&#10;AAAAAAAAAAAABwIAAGRycy9kb3ducmV2LnhtbFBLBQYAAAAAAwADALcAAAD1AgAAAAA=&#10;">
                                <v:path arrowok="t"/>
                                <v:fill focussize="0,0"/>
                                <v:stroke weight="0.5pt" color="#5B9BD5" joinstyle="miter"/>
                                <v:imagedata o:title=""/>
                                <o:lock v:ext="edit"/>
                              </v:line>
                            </v:group>
                            <v:line id="直接连接符 14" o:spid="_x0000_s1047" o:spt="20" style="position:absolute;left:5815;top:2582;flip:x;height:1339;width:10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>
                              <v:path arrowok="t"/>
                              <v:fill focussize="0,0"/>
                              <v:stroke weight="0.5pt" color="#5B9BD5" joinstyle="miter"/>
                              <v:imagedata o:title=""/>
                              <o:lock v:ext="edit"/>
                            </v:line>
                            <v:line id="直接连接符 15" o:spid="_x0000_s1048" o:spt="20" style="position:absolute;left:4734;top:3921;flip:x;height:10;width:107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>
                              <v:path arrowok="t"/>
                              <v:fill focussize="0,0"/>
                              <v:stroke weight="0.5pt" color="#5B9BD5" joinstyle="miter"/>
                              <v:imagedata o:title=""/>
                              <o:lock v:ext="edit"/>
                            </v:line>
                            <v:line id="直接连接符 16" o:spid="_x0000_s1049" o:spt="20" style="position:absolute;left:4371;top:3080;flip:x y;height:841;width:36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">
                              <v:path arrowok="t"/>
                              <v:fill focussize="0,0"/>
                              <v:stroke weight="0.5pt" color="#5B9BD5" joinstyle="miter"/>
                              <v:imagedata o:title=""/>
                              <o:lock v:ext="edit"/>
                            </v:line>
                          </v:group>
                          <v:line id="直接连接符 18" o:spid="_x0000_s1050" o:spt="20" style="position:absolute;left:5576;top:3204;flip:x;height:1559;width:195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>
                            <v:path arrowok="t"/>
                            <v:fill focussize="0,0"/>
                            <v:stroke weight="0.5pt" color="#5B9BD5" joinstyle="miter"/>
                            <v:imagedata o:title=""/>
                            <o:lock v:ext="edit"/>
                          </v:line>
                          <v:line id="直接连接符 19" o:spid="_x0000_s1051" o:spt="20" style="position:absolute;left:4935;top:3912;flip:x y;height:851;width:64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">
                            <v:path arrowok="t"/>
                            <v:fill focussize="0,0"/>
                            <v:stroke weight="0.5pt" color="#5B9BD5" joinstyle="miter"/>
                            <v:imagedata o:title=""/>
                            <o:lock v:ext="edit"/>
                          </v:line>
                        </v:group>
                        <v:line id="直接连接符 21" o:spid="_x0000_s1052" o:spt="20" style="position:absolute;left:8197;top:1396;flip:x;height:306;width:28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2" o:spid="_x0000_s1053" o:spt="20" style="position:absolute;left:8197;top:2400;flip:x y;height:393;width:190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3" o:spid="_x0000_s1054" o:spt="20" style="position:absolute;left:8484;top:1396;flip:x y;height:174;width:163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4" o:spid="_x0000_s1055" o:spt="20" style="position:absolute;left:10082;top:1570;flip:x;height:1203;width:3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5" o:spid="_x0000_s1056" o:spt="20" style="position:absolute;left:10082;top:2716;flip:x;height:77;width:155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6" o:spid="_x0000_s1057" o:spt="20" style="position:absolute;left:10101;top:1520;flip:x;height:50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  <v:line id="直接连接符 27" o:spid="_x0000_s1058" o:spt="20" style="position:absolute;left:10981;top:1520;flip:x y;height:1177;width:6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>
                          <v:path arrowok="t"/>
                          <v:fill focussize="0,0"/>
                          <v:stroke weight="0.5pt" color="#5B9BD5" joinstyle="miter"/>
                          <v:imagedata o:title=""/>
                          <o:lock v:ext="edit"/>
                        </v:line>
                      </v:group>
                      <v:line id="直接连接符 29" o:spid="_x0000_s1059" o:spt="20" style="position:absolute;left:6623;top:3912;flip:x y;height:690;width:66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0" o:spid="_x0000_s1060" o:spt="20" style="position:absolute;left:7285;top:4572;flip:x;height:30;width:137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1" o:spid="_x0000_s1061" o:spt="20" style="position:absolute;left:8657;top:2601;flip:x;height:1942;width:51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2" o:spid="_x0000_s1062" o:spt="20" style="position:absolute;left:5576;top:4763;flip:x y;height:593;width:129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rm6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YZrB/Uv6AXJxAwAA//8DAFBLAQItABQABgAIAAAAIQDb4fbL7gAAAIUBAAATAAAAAAAAAAAA&#10;AAAAAAAAAABbQ29udGVudF9UeXBlc10ueG1sUEsBAi0AFAAGAAgAAAAhAFr0LFu/AAAAFQEAAAsA&#10;AAAAAAAAAAAAAAAAHwEAAF9yZWxzLy5yZWxzUEsBAi0AFAAGAAgAAAAhAHAaubr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3" o:spid="_x0000_s1063" o:spt="20" style="position:absolute;left:6839;top:4602;flip:x;height:726;width:44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4" o:spid="_x0000_s1064" o:spt="20" style="position:absolute;left:7212;top:5280;flip:x;height:459;width:259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5" o:spid="_x0000_s1065" o:spt="20" style="position:absolute;left:9805;top:2764;flip:x;height:2516;width:27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qy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KYGmr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6" o:spid="_x0000_s1066" o:spt="20" style="position:absolute;left:6868;top:5356;height:861;width:77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7" o:spid="_x0000_s1067" o:spt="20" style="position:absolute;left:8662;top:4543;height:1540;width:20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8" o:spid="_x0000_s1068" o:spt="20" style="position:absolute;left:7594;top:5902;flip:x;height:315;width:267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39" o:spid="_x0000_s1069" o:spt="20" style="position:absolute;left:9794;top:5280;flip:x y;height:1004;width:75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0" o:spid="_x0000_s1070" o:spt="20" style="position:absolute;left:10551;top:6275;flip:x;height:9;width:72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1" o:spid="_x0000_s1071" o:spt="20" style="position:absolute;left:11278;top:3309;flip:x;height:2975;width:109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2" o:spid="_x0000_s1072" o:spt="20" style="position:absolute;left:11632;top:2716;flip:x y;height:612;width:72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3" o:spid="_x0000_s1073" o:spt="20" style="position:absolute;left:7594;top:6217;flip:x y;height:1215;width:64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1w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6Dx5f0A+TyDgAA//8DAFBLAQItABQABgAIAAAAIQDb4fbL7gAAAIUBAAATAAAAAAAAAAAA&#10;AAAAAAAAAABbQ29udGVudF9UeXBlc10ueG1sUEsBAi0AFAAGAAgAAAAhAFr0LFu/AAAAFQEAAAsA&#10;AAAAAAAAAAAAAAAAHwEAAF9yZWxzLy5yZWxzUEsBAi0AFAAGAAgAAAAhAE6k7XD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4" o:spid="_x0000_s1074" o:spt="20" style="position:absolute;left:8236;top:6016;flip:x;height:1416;width:98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5" o:spid="_x0000_s1075" o:spt="20" style="position:absolute;left:8236;top:7432;flip:x y;height:459;width:180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jM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/C/Uv6AXJxAwAA//8DAFBLAQItABQABgAIAAAAIQDb4fbL7gAAAIUBAAATAAAAAAAAAAAA&#10;AAAAAAAAAABbQ29udGVudF9UeXBlc10ueG1sUEsBAi0AFAAGAAgAAAAhAFr0LFu/AAAAFQEAAAsA&#10;AAAAAAAAAAAAAAAAHwEAAF9yZWxzLy5yZWxzUEsBAi0AFAAGAAgAAAAhABQ9OMz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6" o:spid="_x0000_s1076" o:spt="20" style="position:absolute;left:10044;top:6256;flip:x;height:1635;width:46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7" o:spid="_x0000_s1077" o:spt="20" style="position:absolute;left:11077;top:6256;flip:x;height:708;width:20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8" o:spid="_x0000_s1078" o:spt="20" style="position:absolute;left:10302;top:6964;flip:y;height:38;width:77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4Wz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jA2fAk/QC7/AQAA//8DAFBLAQItABQABgAIAAAAIQDb4fbL7gAAAIUBAAATAAAAAAAAAAAAAAAA&#10;AAAAAABbQ29udGVudF9UeXBlc10ueG1sUEsBAi0AFAAGAAgAAAAhAFr0LFu/AAAAFQEAAAsAAAAA&#10;AAAAAAAAAAAAHwEAAF9yZWxzLy5yZWxzUEsBAi0AFAAGAAgAAAAhADLzhbPBAAAA2wAAAA8AAAAA&#10;AAAAAAAAAAAABwIAAGRycy9kb3ducmV2LnhtbFBLBQYAAAAAAwADALcAAAD1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49" o:spid="_x0000_s1079" o:spt="20" style="position:absolute;left:11278;top:6007;flip:x;height:268;width:167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0" o:spid="_x0000_s1080" o:spt="20" style="position:absolute;left:11823;top:4821;height:1186;width:112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oNv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uD5+iT9Arp4AAAD//wMAUEsBAi0AFAAGAAgAAAAhANvh9svuAAAAhQEAABMAAAAAAAAAAAAAAAAA&#10;AAAAAFtDb250ZW50X1R5cGVzXS54bWxQSwECLQAUAAYACAAAACEAWvQsW78AAAAVAQAACwAAAAAA&#10;AAAAAAAAAAAfAQAAX3JlbHMvLnJlbHNQSwECLQAUAAYACAAAACEAPo6Db8AAAADbAAAADwAAAAAA&#10;AAAAAAAAAAAHAgAAZHJzL2Rvd25yZXYueG1sUEsFBgAAAAADAAMAtwAAAPQCAAAAAA=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1" o:spid="_x0000_s1081" o:spt="20" style="position:absolute;left:11077;top:6964;flip:x y;height:124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uK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vM/g8SX9ALm4AwAA//8DAFBLAQItABQABgAIAAAAIQDb4fbL7gAAAIUBAAATAAAAAAAAAAAA&#10;AAAAAAAAAABbQ29udGVudF9UeXBlc10ueG1sUEsBAi0AFAAGAAgAAAAhAFr0LFu/AAAAFQEAAAsA&#10;AAAAAAAAAAAAAAAAHwEAAF9yZWxzLy5yZWxzUEsBAi0AFAAGAAgAAAAhAP6oC4rEAAAA2wAAAA8A&#10;AAAAAAAAAAAAAAAABwIAAGRycy9kb3ducmV2LnhtbFBLBQYAAAAAAwADALcAAAD4AgAAAAA=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2" o:spid="_x0000_s1082" o:spt="20" style="position:absolute;left:11957;top:6026;flip:x;height:1091;width:8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  <v:line id="直接连接符 53" o:spid="_x0000_s1083" o:spt="20" style="position:absolute;left:12148;top:6103;height:727;width: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2pzwgAAANwAAAAPAAAAZHJzL2Rvd25yZXYueG1sRE9NawIx&#10;EL0X/A9hhN40sYq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DfI2pzwgAAANwAAAAPAAAA&#10;AAAAAAAAAAAAAAcCAABkcnMvZG93bnJldi54bWxQSwUGAAAAAAMAAwC3AAAA9gIAAAAA&#10;">
                        <v:path arrowok="t"/>
                        <v:fill focussize="0,0"/>
                        <v:stroke weight="0.5pt" color="#5B9BD5" joinstyle="miter"/>
                        <v:imagedata o:title=""/>
                        <o:lock v:ext="edit"/>
                      </v:line>
                    </v:group>
                    <v:line id="直接连接符 55" o:spid="_x0000_s1084" o:spt="20" style="position:absolute;left:7872;top:7432;flip:x;height:1320;width:36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6" o:spid="_x0000_s1085" o:spt="20" style="position:absolute;left:7872;top:8752;flip:x y;height:56;width:223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7" o:spid="_x0000_s1086" o:spt="20" style="position:absolute;left:9011;top:7609;flip:x;height:1187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8" o:spid="_x0000_s1087" o:spt="20" style="position:absolute;left:10044;top:7891;flip:x y;height:449;width:49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59" o:spid="_x0000_s1088" o:spt="20" style="position:absolute;left:10082;top:8328;flip:x;height:480;width:43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</v:group>
                  <v:group id="组合 63" o:spid="_x0000_s1089" o:spt="203" style="position:absolute;left:10952;top:7088;height:2313;width:1004;" coordorigin="10952,7088" coordsize="1004,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o:lock v:ext="edit"/>
                    <v:line id="直接连接符 61" o:spid="_x0000_s1090" o:spt="20" style="position:absolute;left:11946;top:7088;flip:x;height:1491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  <v:line id="直接连接符 62" o:spid="_x0000_s1091" o:spt="20" style="position:absolute;left:10952;top:8579;flip:x;height:823;width:100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>
                      <v:path arrowok="t"/>
                      <v:fill focussize="0,0"/>
                      <v:stroke weight="0.5pt" color="#5B9BD5" joinstyle="miter"/>
                      <v:imagedata o:title=""/>
                      <o:lock v:ext="edit"/>
                    </v:line>
                  </v:group>
                  <v:line id="直接连接符 64" o:spid="_x0000_s1092" o:spt="20" style="position:absolute;left:10082;top:8808;flip:x y;height:571;width:8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5" o:spid="_x0000_s1093" o:spt="20" style="position:absolute;left:7872;top:8752;height:1347;width:49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MyywgAAANwAAAAPAAAAZHJzL2Rvd25yZXYueG1sRE9Li8Iw&#10;EL4v+B/CCHvTVGVV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DdvMyy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6" o:spid="_x0000_s1094" o:spt="20" style="position:absolute;left:8896;top:9379;flip:x;height:691;width:20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7" o:spid="_x0000_s1095" o:spt="20" style="position:absolute;left:8371;top:10050;flip:y;height:20;width:5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8" o:spid="_x0000_s1096" o:spt="20" style="position:absolute;left:8371;top:10050;height:686;width: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69" o:spid="_x0000_s1097" o:spt="20" style="position:absolute;left:8439;top:9996;flip:x;height:740;width:267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70" o:spid="_x0000_s1098" o:spt="20" style="position:absolute;left:10981;top:9402;height:594;width:9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71" o:spid="_x0000_s1099" o:spt="20" style="position:absolute;left:8816;top:8751;height:1319;width:137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  <v:line id="直接连接符 72" o:spid="_x0000_s1100" o:spt="20" style="position:absolute;left:9619;top:8796;flip:x y;height:937;width:26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">
                    <v:path arrowok="t"/>
                    <v:fill focussize="0,0"/>
                    <v:stroke weight="0.5pt" color="#5B9BD5" joinstyle="miter"/>
                    <v:imagedata o:title=""/>
                    <o:lock v:ext="edit"/>
                  </v:line>
                </v:group>
                <v:shape id="文本框 74" o:spid="_x0000_s1101" o:spt="202" type="#_x0000_t202" style="position:absolute;left:6540;top:4059;height:768;width:68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文本框 77" o:spid="_x0000_s1102" o:spt="202" type="#_x0000_t202" style="position:absolute;left:4789;top:2559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文本框 78" o:spid="_x0000_s1103" o:spt="202" type="#_x0000_t202" style="position:absolute;left:5563;top:2636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x9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3m+gd8z6Qjo8gcAAP//AwBQSwECLQAUAAYACAAAACEA2+H2y+4AAACFAQAAEwAAAAAAAAAAAAAA&#10;AAAAAAAAW0NvbnRlbnRfVHlwZXNdLnhtbFBLAQItABQABgAIAAAAIQBa9CxbvwAAABUBAAALAAAA&#10;AAAAAAAAAAAAAB8BAABfcmVscy8ucmVsc1BLAQItABQABgAIAAAAIQAeMyx9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文本框 79" o:spid="_x0000_s1104" o:spt="202" type="#_x0000_t202" style="position:absolute;left:5759;top:3630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文本框 80" o:spid="_x0000_s1105" o:spt="202" type="#_x0000_t202" style="position:absolute;left:7051;top:5158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文本框 81" o:spid="_x0000_s1106" o:spt="202" type="#_x0000_t202" style="position:absolute;left:7865;top:5424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文本框 82" o:spid="_x0000_s1107" o:spt="202" type="#_x0000_t202" style="position:absolute;left:6935;top:4483;height:768;width:3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">
                  <v:path/>
                  <v:fill on="f" focussize="0,0"/>
                  <v:stroke on="f" joinstyle="miter"/>
                  <v:imagedata o:title=""/>
                  <o:lock v:ext="edit"/>
                  <v:textbox style="mso-fit-shape-to-text:t;">
                    <w:txbxContent>
                      <w:p>
                        <w:pPr>
                          <w:pStyle w:val="1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v:group>
              <v:shape id="文本框 84" o:spid="_x0000_s1108" o:spt="202" type="#_x0000_t202" style="position:absolute;left:6974;top:658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91" o:spid="_x0000_s1109" o:spt="202" type="#_x0000_t202" style="position:absolute;left:6974;top:7495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92" o:spid="_x0000_s1110" o:spt="202" type="#_x0000_t202" style="position:absolute;left:7960;top:7968;height:456;width:106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hint="eastAsia" w:ascii="Times New Roman" w:hAnsi="Times New Roman" w:cs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矿山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</w:rPr>
                        <w:t>12</w:t>
                      </w:r>
                    </w:p>
                  </w:txbxContent>
                </v:textbox>
              </v:shape>
              <v:shape id="文本框 93" o:spid="_x0000_s1111" o:spt="202" type="#_x0000_t202" style="position:absolute;left:7534;top:7378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94" o:spid="_x0000_s1112" o:spt="202" type="#_x0000_t202" style="position:absolute;left:8124;top:7378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87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L54gd8z6QjozQ8AAAD//wMAUEsBAi0AFAAGAAgAAAAhANvh9svuAAAAhQEAABMAAAAAAAAAAAAA&#10;AAAAAAAAAFtDb250ZW50X1R5cGVzXS54bWxQSwECLQAUAAYACAAAACEAWvQsW78AAAAVAQAACwAA&#10;AAAAAAAAAAAAAAAfAQAAX3JlbHMvLnJlbHNQSwECLQAUAAYACAAAACEA9KYfO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14</w:t>
                      </w:r>
                    </w:p>
                  </w:txbxContent>
                </v:textbox>
              </v:shape>
              <v:shape id="文本框 95" o:spid="_x0000_s1113" o:spt="202" type="#_x0000_t202" style="position:absolute;left:7650;top:6663;height:456;width:1148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村庄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1"/>
                          <w:szCs w:val="21"/>
                        </w:rPr>
                        <w:t>15</w:t>
                      </w:r>
                    </w:p>
                  </w:txbxContent>
                </v:textbox>
              </v:shape>
              <v:shape id="文本框 97" o:spid="_x0000_s1114" o:spt="202" type="#_x0000_t202" style="position:absolute;left:8827;top:645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T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azgk1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98" o:spid="_x0000_s1115" o:spt="202" type="#_x0000_t202" style="position:absolute;left:8618;top:5251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99" o:spid="_x0000_s1116" o:spt="202" type="#_x0000_t202" style="position:absolute;left:9763;top:485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xU+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bTqTjoBePwEAAP//AwBQSwECLQAUAAYACAAAACEA2+H2y+4AAACFAQAAEwAAAAAAAAAAAAAAAAAA&#10;AAAAW0NvbnRlbnRfVHlwZXNdLnhtbFBLAQItABQABgAIAAAAIQBa9CxbvwAAABUBAAALAAAAAAAA&#10;AAAAAAAAAB8BAABfcmVscy8ucmVsc1BLAQItABQABgAIAAAAIQB16xU+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100" o:spid="_x0000_s1117" o:spt="202" type="#_x0000_t202" style="position:absolute;left:9230;top:5251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7C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xhN8z6QjozQ8AAAD//wMAUEsBAi0AFAAGAAgAAAAhANvh9svuAAAAhQEAABMAAAAAAAAAAAAA&#10;AAAAAAAAAFtDb250ZW50X1R5cGVzXS54bWxQSwECLQAUAAYACAAAACEAWvQsW78AAAAVAQAACwAA&#10;AAAAAAAAAAAAAAAfAQAAX3JlbHMvLnJlbHNQSwECLQAUAAYACAAAACEAGqewp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</w:pP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v:group>
            <v:shape id="文本框 102" o:spid="_x0000_s1118" o:spt="202" type="#_x0000_t202" style="position:absolute;left:9493;top:4542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03" o:spid="_x0000_s1119" o:spt="202" type="#_x0000_t202" style="position:absolute;left:8741;top:3630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04" o:spid="_x0000_s1120" o:spt="202" type="#_x0000_t202" style="position:absolute;left:7588;top:4377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VGp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BMBVGp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05" o:spid="_x0000_s1121" o:spt="202" type="#_x0000_t202" style="position:absolute;left:7526;top:3299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06" o:spid="_x0000_s1122" o:spt="202" type="#_x0000_t202" style="position:absolute;left:6724;top:2978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xGwwAAANwAAAAPAAAAZHJzL2Rvd25yZXYueG1sRI9Pa8JA&#10;FMTvBb/D8gRvdaPY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rKBsR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07" o:spid="_x0000_s1123" o:spt="202" type="#_x0000_t202" style="position:absolute;left:5889;top:1635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08" o:spid="_x0000_s1124" o:spt="202" type="#_x0000_t202" style="position:absolute;left:7572;top:1644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leq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elsDr9n0hHQ6ycAAAD//wMAUEsBAi0AFAAGAAgAAAAhANvh9svuAAAAhQEAABMAAAAAAAAAAAAA&#10;AAAAAAAAAFtDb250ZW50X1R5cGVzXS54bWxQSwECLQAUAAYACAAAACEAWvQsW78AAAAVAQAACwAA&#10;AAAAAAAAAAAAAAAfAQAAX3JlbHMvLnJlbHNQSwECLQAUAAYACAAAACEAMz5Xq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10" o:spid="_x0000_s1125" o:spt="202" type="#_x0000_t202" style="position:absolute;left:8564;top:1606;height:768;width:7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Ix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XHLyMc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  <w:r>
                      <w:rPr>
                        <w:rFonts w:ascii="Times New Roman" w:hAnsi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27</w:t>
                    </w:r>
                  </w:p>
                </w:txbxContent>
              </v:textbox>
            </v:shape>
          </v:group>
        </w:pict>
      </w:r>
      <w:r>
        <w:rPr>
          <w:sz w:val="24"/>
        </w:rPr>
        <w:br w:type="page"/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第二关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第3</w:t>
            </w:r>
            <w:r>
              <w:rPr>
                <w:rFonts w:ascii="Times New Roman" w:hAnsi="Times New Roman" w:eastAsia="宋体" w:cs="Times New Roman"/>
                <w:sz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24"/>
              </w:rPr>
              <w:t>5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8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7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 w:val="24"/>
              </w:rPr>
              <w:t>6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</w:p>
    <w:tbl>
      <w:tblPr>
        <w:tblStyle w:val="11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 xml:space="preserve">2 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  <w:highlight w:val="yellow"/>
              </w:rPr>
              <w:t>沙暴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  <w:highlight w:val="yellow"/>
              </w:rPr>
              <w:t>沙暴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highlight w:val="yellow"/>
              </w:rPr>
              <w:t>沙暴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沙暴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晴朗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  <w:lang w:val="en-US" w:eastAsia="zh-CN"/>
              </w:rPr>
              <w:t>2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group id="组合 188" o:spid="_x0000_s1126" o:spt="203" style="position:absolute;left:0pt;margin-left:46.5pt;margin-top:8.65pt;height:283.55pt;width:321.05pt;z-index:251664384;mso-width-relative:margin;mso-height-relative:margin;" coordorigin="3998,1513" coordsize="8404,7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">
            <o:lock v:ext="edit"/>
            <v:group id="组合 122" o:spid="_x0000_s1127" o:spt="203" style="position:absolute;left:4039;top:1513;height:7422;width:8338;" coordorigin="4039,1513" coordsize="8338,7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<o:lock v:ext="edit"/>
              <v:group id="组合 82" o:spid="_x0000_s1128" o:spt="203" style="position:absolute;left:4039;top:1513;height:3830;width:8338;" coordorigin="4039,1513" coordsize="8338,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<o:lock v:ext="edit"/>
                <v:group id="组合 62" o:spid="_x0000_s1129" o:spt="203" style="position:absolute;left:4039;top:1513;height:2032;width:8338;" coordorigin="4039,1513" coordsize="8338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o:lock v:ext="edit"/>
                  <v:group id="组合 52" o:spid="_x0000_s1130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o:lock v:ext="edit" aspectratio="t"/>
                    <v:shape id="六边形 3" o:spid="_x0000_s1131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  <v:textbox style="layout-flow:vertical;mso-layout-flow-alt:bottom-to-top;">
                        <w:txbxContent>
                          <w:p>
                            <w:pPr>
                              <w:pStyle w:val="10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六边形 4" o:spid="_x0000_s1132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  <v:textbox style="layout-flow:vertical;mso-layout-flow-alt:bottom-to-top;">
                        <w:txbxContent>
                          <w:p>
                            <w:pPr>
                              <w:pStyle w:val="10"/>
                              <w:jc w:val="center"/>
                            </w:pPr>
                            <w:r>
                              <w:rPr>
                                <w:rFonts w:hAnsi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 id="六边形 5" o:spid="_x0000_s1133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BcwgAAANo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wu+VfAPk8gcAAP//AwBQSwECLQAUAAYACAAAACEA2+H2y+4AAACFAQAAEwAAAAAAAAAAAAAA&#10;AAAAAAAAW0NvbnRlbnRfVHlwZXNdLnhtbFBLAQItABQABgAIAAAAIQBa9CxbvwAAABUBAAALAAAA&#10;AAAAAAAAAAAAAB8BAABfcmVscy8ucmVsc1BLAQItABQABgAIAAAAIQAvDuBcwgAAANoAAAAPAAAA&#10;AAAAAAAAAAAAAAcCAABkcnMvZG93bnJldi54bWxQSwUGAAAAAAMAAwC3AAAA9g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" o:spid="_x0000_s1134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" o:spid="_x0000_s1135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" o:spid="_x0000_s1136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0" o:spid="_x0000_s1137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1" o:spid="_x0000_s1138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53" o:spid="_x0000_s1139" o:spt="203" style="position:absolute;left:4529;top:2411;height:1134;width:7848;" coordorigin="4038,1514" coordsize="7848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o:lock v:ext="edit" aspectratio="t"/>
                    <v:shape id="六边形 54" o:spid="_x0000_s1140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5" o:spid="_x0000_s1141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6" o:spid="_x0000_s1142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7" o:spid="_x0000_s1143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8" o:spid="_x0000_s1144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59" o:spid="_x0000_s1145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Yp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evli/wAvf4FAAD//wMAUEsBAi0AFAAGAAgAAAAhANvh9svuAAAAhQEAABMAAAAAAAAAAAAAAAAA&#10;AAAAAFtDb250ZW50X1R5cGVzXS54bWxQSwECLQAUAAYACAAAACEAWvQsW78AAAAVAQAACwAAAAAA&#10;AAAAAAAAAAAfAQAAX3JlbHMvLnJlbHNQSwECLQAUAAYACAAAACEA5EW2Kc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0" o:spid="_x0000_s1146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1" o:spid="_x0000_s1147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  <v:group id="组合 63" o:spid="_x0000_s1148" o:spt="203" style="position:absolute;left:4039;top:3312;height:2031;width:8337;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o:lock v:ext="edit"/>
                  <v:group id="组合 64" o:spid="_x0000_s1149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六边形 65" o:spid="_x0000_s1150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6" o:spid="_x0000_s1151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C5d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Q3sLfl/wD5OoXAAD//wMAUEsBAi0AFAAGAAgAAAAhANvh9svuAAAAhQEAABMAAAAAAAAAAAAA&#10;AAAAAAAAAFtDb250ZW50X1R5cGVzXS54bWxQSwECLQAUAAYACAAAACEAWvQsW78AAAAVAQAACwAA&#10;AAAAAAAAAAAAAAAfAQAAX3JlbHMvLnJlbHNQSwECLQAUAAYACAAAACEAa6wuXc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7" o:spid="_x0000_s1152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8" o:spid="_x0000_s1153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+0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Q3sHfl/wD5OoXAAD//wMAUEsBAi0AFAAGAAgAAAAhANvh9svuAAAAhQEAABMAAAAAAAAAAAAA&#10;AAAAAAAAAFtDb250ZW50X1R5cGVzXS54bWxQSwECLQAUAAYACAAAACEAWvQsW78AAAAVAQAACwAA&#10;AAAAAAAAAAAAAAAfAQAAX3JlbHMvLnJlbHNQSwECLQAUAAYACAAAACEAdX8ftM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69" o:spid="_x0000_s1154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CD0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1kvX+QH6PUvAAAA//8DAFBLAQItABQABgAIAAAAIQDb4fbL7gAAAIUBAAATAAAAAAAAAAAAAAAA&#10;AAAAAABbQ29udGVudF9UeXBlc10ueG1sUEsBAi0AFAAGAAgAAAAhAFr0LFu/AAAAFQEAAAsAAAAA&#10;AAAAAAAAAAAAHwEAAF9yZWxzLy5yZWxzUEsBAi0AFAAGAAgAAAAhAGGcIPTBAAAA2w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0" o:spid="_x0000_s1155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1" o:spid="_x0000_s1156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2" o:spid="_x0000_s1157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73" o:spid="_x0000_s1158" o:spt="203" style="position:absolute;left:4530;top:2410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o:lock v:ext="edit" aspectratio="t"/>
                    <v:shape id="六边形 74" o:spid="_x0000_s1159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5" o:spid="_x0000_s1160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6" o:spid="_x0000_s1161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7" o:spid="_x0000_s1162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8" o:spid="_x0000_s1163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lp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hxn8fck/QC5+AQAA//8DAFBLAQItABQABgAIAAAAIQDb4fbL7gAAAIUBAAATAAAAAAAAAAAA&#10;AAAAAAAAAABbQ29udGVudF9UeXBlc10ueG1sUEsBAi0AFAAGAAgAAAAhAFr0LFu/AAAAFQEAAAsA&#10;AAAAAAAAAAAAAAAAHwEAAF9yZWxzLy5yZWxzUEsBAi0AFAAGAAgAAAAhAPCmiWn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79" o:spid="_x0000_s1164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0" o:spid="_x0000_s1165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1" o:spid="_x0000_s1166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</v:group>
              <v:group id="组合 83" o:spid="_x0000_s1167" o:spt="203" style="position:absolute;left:4039;top:5106;height:3829;width:8336;" coordorigin="4039,1513" coordsize="8336,3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<o:lock v:ext="edit"/>
                <v:group id="组合 84" o:spid="_x0000_s1168" o:spt="203" style="position:absolute;left:4039;top:1513;height:2031;width:8337;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o:lock v:ext="edit"/>
                  <v:group id="组合 85" o:spid="_x0000_s1169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o:lock v:ext="edit" aspectratio="t"/>
                    <v:shape id="六边形 86" o:spid="_x0000_s1170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7" o:spid="_x0000_s1171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8" o:spid="_x0000_s1172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89" o:spid="_x0000_s1173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0" o:spid="_x0000_s1174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1" o:spid="_x0000_s1175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2" o:spid="_x0000_s1176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3" o:spid="_x0000_s1177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94" o:spid="_x0000_s1178" o:spt="203" style="position:absolute;left:4530;top:2410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o:lock v:ext="edit" aspectratio="t"/>
                    <v:shape id="六边形 95" o:spid="_x0000_s1179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6" o:spid="_x0000_s1180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7" o:spid="_x0000_s1181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8" o:spid="_x0000_s1182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99" o:spid="_x0000_s1183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0" o:spid="_x0000_s1184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1" o:spid="_x0000_s1185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2" o:spid="_x0000_s1186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  <v:group id="组合 103" o:spid="_x0000_s1187" o:spt="203" style="position:absolute;left:4039;top:3312;height:2031;width:8337;" coordorigin="4039,1513" coordsize="8337,2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o:lock v:ext="edit"/>
                  <v:group id="组合 104" o:spid="_x0000_s1188" o:spt="203" style="position:absolute;left:4039;top:1513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o:lock v:ext="edit" aspectratio="t"/>
                    <v:shape id="六边形 105" o:spid="_x0000_s1189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6" o:spid="_x0000_s1190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7" o:spid="_x0000_s1191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8" o:spid="_x0000_s1192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09" o:spid="_x0000_s1193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y6d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+PCMT6M0vAAAA//8DAFBLAQItABQABgAIAAAAIQDb4fbL7gAAAIUBAAATAAAAAAAAAAAA&#10;AAAAAAAAAABbQ29udGVudF9UeXBlc10ueG1sUEsBAi0AFAAGAAgAAAAhAFr0LFu/AAAAFQEAAAsA&#10;AAAAAAAAAAAAAAAAHwEAAF9yZWxzLy5yZWxzUEsBAi0AFAAGAAgAAAAhANJ7Lp3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0" o:spid="_x0000_s1194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1" o:spid="_x0000_s1195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2" o:spid="_x0000_s1196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  <v:group id="组合 113" o:spid="_x0000_s1197" o:spt="203" style="position:absolute;left:4530;top:2410;height:1134;width:7847;" coordorigin="4039,1513" coordsize="7847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o:lock v:ext="edit" aspectratio="t"/>
                    <v:shape id="六边形 114" o:spid="_x0000_s1198" o:spt="9" type="#_x0000_t9" style="position:absolute;left:3962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5" o:spid="_x0000_s1199" o:spt="9" type="#_x0000_t9" style="position:absolute;left:4943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6" o:spid="_x0000_s1200" o:spt="9" type="#_x0000_t9" style="position:absolute;left:5924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7" o:spid="_x0000_s1201" o:spt="9" type="#_x0000_t9" style="position:absolute;left:6905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8" o:spid="_x0000_s1202" o:spt="9" type="#_x0000_t9" style="position:absolute;left:7886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19" o:spid="_x0000_s1203" o:spt="9" type="#_x0000_t9" style="position:absolute;left:8867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20" o:spid="_x0000_s1204" o:spt="9" type="#_x0000_t9" style="position:absolute;left:9848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  <v:shape id="六边形 121" o:spid="_x0000_s1205" o:spt="9" type="#_x0000_t9" style="position:absolute;left:10829;top:1590;height:981;width:1134;rotation:5898240f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" adj="4671">
                      <v:path arrowok="t"/>
                      <v:fill on="f" focussize="0,0"/>
                      <v:stroke weight="1pt" color="#1F4D78" joinstyle="miter"/>
                      <v:imagedata o:title=""/>
                      <o:lock v:ext="edit" aspectratio="t"/>
                    </v:shape>
                  </v:group>
                </v:group>
              </v:group>
            </v:group>
            <v:shape id="_x0000_s1206" o:spid="_x0000_s1206" o:spt="202" type="#_x0000_t202" style="position:absolute;left:3998;top:1613;height:1005;width:100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ia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qlromsAAAADcAAAADwAAAAAA&#10;AAAAAAAAAAAHAgAAZHJzL2Rvd25yZXYueG1sUEsFBgAAAAADAAMAtwAAAPQ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文本框 124" o:spid="_x0000_s1207" o:spt="202" type="#_x0000_t202" style="position:absolute;left:5237;top:1569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BgN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sCr/PxAtkcQcAAP//AwBQSwECLQAUAAYACAAAACEA2+H2y+4AAACFAQAAEwAAAAAAAAAAAAAA&#10;AAAAAAAAW0NvbnRlbnRfVHlwZXNdLnhtbFBLAQItABQABgAIAAAAIQBa9CxbvwAAABUBAAALAAAA&#10;AAAAAAAAAAAAAB8BAABfcmVscy8ucmVsc1BLAQItABQABgAIAAAAIQA+kBgN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125" o:spid="_x0000_s1208" o:spt="202" type="#_x0000_t202" style="position:absolute;left:6192;top:1582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Z6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sAb/PxAtkcQcAAP//AwBQSwECLQAUAAYACAAAACEA2+H2y+4AAACFAQAAEwAAAAAAAAAAAAAA&#10;AAAAAAAAW0NvbnRlbnRfVHlwZXNdLnhtbFBLAQItABQABgAIAAAAIQBa9CxbvwAAABUBAAALAAAA&#10;AAAAAAAAAAAAAB8BAABfcmVscy8ucmVsc1BLAQItABQABgAIAAAAIQDOQoZ6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126" o:spid="_x0000_s1209" o:spt="202" type="#_x0000_t202" style="position:absolute;left:7185;top:1596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127" o:spid="_x0000_s1210" o:spt="202" type="#_x0000_t202" style="position:absolute;left:8141;top:1595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128" o:spid="_x0000_s1211" o:spt="202" type="#_x0000_t202" style="position:absolute;left:9121;top:1575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129" o:spid="_x0000_s1212" o:spt="202" type="#_x0000_t202" style="position:absolute;left:10142;top:1622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i1I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fHlGJtCLXwAAAP//AwBQSwECLQAUAAYACAAAACEA2+H2y+4AAACFAQAAEwAAAAAAAAAA&#10;AAAAAAAAAAAAW0NvbnRlbnRfVHlwZXNdLnhtbFBLAQItABQABgAIAAAAIQBa9CxbvwAAABUBAAAL&#10;AAAAAAAAAAAAAAAAAB8BAABfcmVscy8ucmVsc1BLAQItABQABgAIAAAAIQCrPi1I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130" o:spid="_x0000_s1213" o:spt="202" type="#_x0000_t202" style="position:absolute;left:11134;top:1582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131" o:spid="_x0000_s1214" o:spt="202" type="#_x0000_t202" style="position:absolute;left:4707;top:2505;height:1005;width:561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</v:shape>
            <v:shape id="文本框 132" o:spid="_x0000_s1215" o:spt="202" type="#_x0000_t202" style="position:absolute;left:5583;top:249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133" o:spid="_x0000_s1216" o:spt="202" type="#_x0000_t202" style="position:absolute;left:6591;top:2479;height:1005;width:730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tL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/2MEr2fiBXLxCwAA//8DAFBLAQItABQABgAIAAAAIQDb4fbL7gAAAIUBAAATAAAAAAAAAAAAAAAA&#10;AAAAAABbQ29udGVudF9UeXBlc10ueG1sUEsBAi0AFAAGAAgAAAAhAFr0LFu/AAAAFQEAAAsAAAAA&#10;AAAAAAAAAAAAHwEAAF9yZWxzLy5yZWxzUEsBAi0AFAAGAAgAAAAhANQFK0v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134" o:spid="_x0000_s1217" o:spt="202" type="#_x0000_t202" style="position:absolute;left:7559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v:shape id="文本框 135" o:spid="_x0000_s1218" o:spt="202" type="#_x0000_t202" style="position:absolute;left:8579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Cn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H+SwuOZeIFc3AEAAP//AwBQSwECLQAUAAYACAAAACEA2+H2y+4AAACFAQAAEwAAAAAAAAAAAAAA&#10;AAAAAAAAW0NvbnRlbnRfVHlwZXNdLnhtbFBLAQItABQABgAIAAAAIQBa9CxbvwAAABUBAAALAAAA&#10;AAAAAAAAAAAAAB8BAABfcmVscy8ucmVsc1BLAQItABQABgAIAAAAIQBLmxCn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13</w:t>
                    </w:r>
                  </w:p>
                </w:txbxContent>
              </v:textbox>
            </v:shape>
            <v:shape id="文本框 136" o:spid="_x0000_s1219" o:spt="202" type="#_x0000_t202" style="position:absolute;left:9560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7U8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ynV/h7Jl4g8xsAAAD//wMAUEsBAi0AFAAGAAgAAAAhANvh9svuAAAAhQEAABMAAAAAAAAAAAAA&#10;AAAAAAAAAFtDb250ZW50X1R5cGVzXS54bWxQSwECLQAUAAYACAAAACEAWvQsW78AAAAVAQAACwAA&#10;AAAAAAAAAAAAAAAfAQAAX3JlbHMvLnJlbHNQSwECLQAUAAYACAAAACEAJNe1P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14</w:t>
                    </w:r>
                  </w:p>
                </w:txbxContent>
              </v:textbox>
            </v:shape>
            <v:shape id="文本框 137" o:spid="_x0000_s1220" o:spt="202" type="#_x0000_t202" style="position:absolute;left:10514;top:2466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15</w:t>
                    </w:r>
                  </w:p>
                </w:txbxContent>
              </v:textbox>
            </v:shape>
            <v:shape id="文本框 138" o:spid="_x0000_s1221" o:spt="202" type="#_x0000_t202" style="position:absolute;left:11535;top:245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TV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0/m8HgmXiBXdwAAAP//AwBQSwECLQAUAAYACAAAACEA2+H2y+4AAACFAQAAEwAAAAAAAAAAAAAA&#10;AAAAAAAAW0NvbnRlbnRfVHlwZXNdLnhtbFBLAQItABQABgAIAAAAIQBa9CxbvwAAABUBAAALAAAA&#10;AAAAAAAAAAAAAB8BAABfcmVscy8ucmVsc1BLAQItABQABgAIAAAAIQA6BITV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16</w:t>
                    </w:r>
                  </w:p>
                </w:txbxContent>
              </v:textbox>
            </v:shape>
            <v:shape id="文本框 139" o:spid="_x0000_s1222" o:spt="202" type="#_x0000_t202" style="position:absolute;left:4111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41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+PKMTKCX/wAAAP//AwBQSwECLQAUAAYACAAAACEA2+H2y+4AAACFAQAAEwAAAAAAAAAA&#10;AAAAAAAAAAAAW0NvbnRlbnRfVHlwZXNdLnhtbFBLAQItABQABgAIAAAAIQBa9CxbvwAAABUBAAAL&#10;AAAAAAAAAAAAAAAAAB8BAABfcmVscy8ucmVsc1BLAQItABQABgAIAAAAIQDzOF41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17</w:t>
                    </w:r>
                  </w:p>
                </w:txbxContent>
              </v:textbox>
            </v:shape>
            <v:shape id="文本框 140" o:spid="_x0000_s1223" o:spt="202" type="#_x0000_t202" style="position:absolute;left:5132;top:340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18</w:t>
                    </w:r>
                  </w:p>
                </w:txbxContent>
              </v:textbox>
            </v:shape>
            <v:shape id="文本框 141" o:spid="_x0000_s1224" o:spt="202" type="#_x0000_t202" style="position:absolute;left:6086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19</w:t>
                    </w:r>
                  </w:p>
                </w:txbxContent>
              </v:textbox>
            </v:shape>
            <v:shape id="文本框 142" o:spid="_x0000_s1225" o:spt="202" type="#_x0000_t202" style="position:absolute;left:7055;top:3381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20</w:t>
                    </w:r>
                  </w:p>
                </w:txbxContent>
              </v:textbox>
            </v:shape>
            <v:shape id="文本框 143" o:spid="_x0000_s1226" o:spt="202" type="#_x0000_t202" style="position:absolute;left:8074;top:338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21</w:t>
                    </w:r>
                  </w:p>
                </w:txbxContent>
              </v:textbox>
            </v:shape>
            <v:shape id="文本框 144" o:spid="_x0000_s1227" o:spt="202" type="#_x0000_t202" style="position:absolute;left:9056;top:3381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2t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ozE8n4kXyOU/AAAA//8DAFBLAQItABQABgAIAAAAIQDb4fbL7gAAAIUBAAATAAAAAAAAAAAAAAAA&#10;AAAAAABbQ29udGVudF9UeXBlc10ueG1sUEsBAi0AFAAGAAgAAAAhAFr0LFu/AAAAFQEAAAsAAAAA&#10;AAAAAAAAAAAAHwEAAF9yZWxzLy5yZWxzUEsBAi0AFAAGAAgAAAAhAONP/a3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22</w:t>
                    </w:r>
                  </w:p>
                </w:txbxContent>
              </v:textbox>
            </v:shape>
            <v:shape id="文本框 145" o:spid="_x0000_s1228" o:spt="202" type="#_x0000_t202" style="position:absolute;left:10011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Pa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ozE8n4kXyMU/AAAA//8DAFBLAQItABQABgAIAAAAIQDb4fbL7gAAAIUBAAATAAAAAAAAAAAAAAAA&#10;AAAAAABbQ29udGVudF9UeXBlc10ueG1sUEsBAi0AFAAGAAgAAAAhAFr0LFu/AAAAFQEAAAsAAAAA&#10;AAAAAAAAAAAAHwEAAF9yZWxzLy5yZWxzUEsBAi0AFAAGAAgAAAAhABOdY9r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23</w:t>
                    </w:r>
                  </w:p>
                </w:txbxContent>
              </v:textbox>
            </v:shape>
            <v:shape id="文本框 146" o:spid="_x0000_s1229" o:spt="202" type="#_x0000_t202" style="position:absolute;left:11003;top:336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cZB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D95g8cz8QK5vAMAAP//AwBQSwECLQAUAAYACAAAACEA2+H2y+4AAACFAQAAEwAAAAAAAAAAAAAA&#10;AAAAAAAAW0NvbnRlbnRfVHlwZXNdLnhtbFBLAQItABQABgAIAAAAIQBa9CxbvwAAABUBAAALAAAA&#10;AAAAAAAAAAAAAB8BAABfcmVscy8ucmVsc1BLAQItABQABgAIAAAAIQB80cZB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24</w:t>
                    </w:r>
                  </w:p>
                </w:txbxContent>
              </v:textbox>
            </v:shape>
            <v:shape id="文本框 147" o:spid="_x0000_s1230" o:spt="202" type="#_x0000_t202" style="position:absolute;left:4589;top:427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25</w:t>
                    </w:r>
                  </w:p>
                </w:txbxContent>
              </v:textbox>
            </v:shape>
            <v:shape id="文本框 148" o:spid="_x0000_s1231" o:spt="202" type="#_x0000_t202" style="position:absolute;left:5623;top:429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eo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FBn/PxAtk+QsAAP//AwBQSwECLQAUAAYACAAAACEA2+H2y+4AAACFAQAAEwAAAAAAAAAAAAAA&#10;AAAAAAAAW0NvbnRlbnRfVHlwZXNdLnhtbFBLAQItABQABgAIAAAAIQBa9CxbvwAAABUBAAALAAAA&#10;AAAAAAAAAAAAAB8BAABfcmVscy8ucmVsc1BLAQItABQABgAIAAAAIQBiAveo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26</w:t>
                    </w:r>
                  </w:p>
                </w:txbxContent>
              </v:textbox>
            </v:shape>
            <v:shape id="文本框 149" o:spid="_x0000_s1232" o:spt="202" type="#_x0000_t202" style="position:absolute;left:6604;top:430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jo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fHlGJtCLGwAAAP//AwBQSwECLQAUAAYACAAAACEA2+H2y+4AAACFAQAAEwAAAAAAAAAA&#10;AAAAAAAAAAAAW0NvbnRlbnRfVHlwZXNdLnhtbFBLAQItABQABgAIAAAAIQBa9CxbvwAAABUBAAAL&#10;AAAAAAAAAAAAAAAAAB8BAABfcmVscy8ucmVsc1BLAQItABQABgAIAAAAIQB24cjo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27</w:t>
                    </w:r>
                  </w:p>
                </w:txbxContent>
              </v:textbox>
            </v:shape>
            <v:shape id="文本框 150" o:spid="_x0000_s1233" o:spt="202" type="#_x0000_t202" style="position:absolute;left:7598;top:428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28</w:t>
                    </w:r>
                  </w:p>
                </w:txbxContent>
              </v:textbox>
            </v:shape>
            <v:shape id="文本框 151" o:spid="_x0000_s1234" o:spt="202" type="#_x0000_t202" style="position:absolute;left:8579;top:430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29</w:t>
                    </w:r>
                  </w:p>
                </w:txbxContent>
              </v:textbox>
            </v:shape>
            <v:shape id="文本框 153" o:spid="_x0000_s1235" o:spt="202" type="#_x0000_t202" style="position:absolute;left:10529;top:429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31</w:t>
                    </w:r>
                  </w:p>
                </w:txbxContent>
              </v:textbox>
            </v:shape>
            <v:shape id="文本框 154" o:spid="_x0000_s1236" o:spt="202" type="#_x0000_t202" style="position:absolute;left:11509;top:431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32</w:t>
                    </w:r>
                  </w:p>
                </w:txbxContent>
              </v:textbox>
            </v:shape>
            <v:shape id="文本框 155" o:spid="_x0000_s1237" o:spt="202" type="#_x0000_t202" style="position:absolute;left:4137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PUH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sh79n4gVy8wsAAP//AwBQSwECLQAUAAYACAAAACEA2+H2y+4AAACFAQAAEwAAAAAAAAAAAAAA&#10;AAAAAAAAW0NvbnRlbnRfVHlwZXNdLnhtbFBLAQItABQABgAIAAAAIQBa9CxbvwAAABUBAAALAAAA&#10;AAAAAAAAAAAAAB8BAABfcmVscy8ucmVsc1BLAQItABQABgAIAAAAIQCWRPUH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33</w:t>
                    </w:r>
                  </w:p>
                </w:txbxContent>
              </v:textbox>
            </v:shape>
            <v:shape id="文本框 156" o:spid="_x0000_s1238" o:spt="202" type="#_x0000_t202" style="position:absolute;left:5145;top:517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FCc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mgMr2fiBXLxCwAA//8DAFBLAQItABQABgAIAAAAIQDb4fbL7gAAAIUBAAATAAAAAAAAAAAAAAAA&#10;AAAAAABbQ29udGVudF9UeXBlc10ueG1sUEsBAi0AFAAGAAgAAAAhAFr0LFu/AAAAFQEAAAsAAAAA&#10;AAAAAAAAAAAAHwEAAF9yZWxzLy5yZWxzUEsBAi0AFAAGAAgAAAAhAPkIUJz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34</w:t>
                    </w:r>
                  </w:p>
                </w:txbxContent>
              </v:textbox>
            </v:shape>
            <v:shape id="文本框 157" o:spid="_x0000_s1239" o:spt="202" type="#_x0000_t202" style="position:absolute;left:6099;top:520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Tu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WnlGJtCLGwAAAP//AwBQSwECLQAUAAYACAAAACEA2+H2y+4AAACFAQAAEwAAAAAAAAAA&#10;AAAAAAAAAAAAW0NvbnRlbnRfVHlwZXNdLnhtbFBLAQItABQABgAIAAAAIQBa9CxbvwAAABUBAAAL&#10;AAAAAAAAAAAAAAAAAB8BAABfcmVscy8ucmVsc1BLAQItABQABgAIAAAAIQCIl8Tu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35</w:t>
                    </w:r>
                  </w:p>
                </w:txbxContent>
              </v:textbox>
            </v:shape>
            <v:shape id="文本框 158" o:spid="_x0000_s1240" o:spt="202" type="#_x0000_t202" style="position:absolute;left:7079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2F1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hxN4PhMvkPMHAAAA//8DAFBLAQItABQABgAIAAAAIQDb4fbL7gAAAIUBAAATAAAAAAAAAAAAAAAA&#10;AAAAAABbQ29udGVudF9UeXBlc10ueG1sUEsBAi0AFAAGAAgAAAAhAFr0LFu/AAAAFQEAAAsAAAAA&#10;AAAAAAAAAAAAHwEAAF9yZWxzLy5yZWxzUEsBAi0AFAAGAAgAAAAhAOfbYXX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36</w:t>
                    </w:r>
                  </w:p>
                </w:txbxContent>
              </v:textbox>
            </v:shape>
            <v:shape id="文本框 159" o:spid="_x0000_s1241" o:spt="202" type="#_x0000_t202" style="position:absolute;left:8076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JV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fHlGJtDrBwAAAP//AwBQSwECLQAUAAYACAAAACEA2+H2y+4AAACFAQAAEwAAAAAAAAAA&#10;AAAAAAAAAAAAW0NvbnRlbnRfVHlwZXNdLnhtbFBLAQItABQABgAIAAAAIQBa9CxbvwAAABUBAAAL&#10;AAAAAAAAAAAAAAAAAB8BAABfcmVscy8ucmVsc1BLAQItABQABgAIAAAAIQC4jQJV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37</w:t>
                    </w:r>
                  </w:p>
                </w:txbxContent>
              </v:textbox>
            </v:shape>
            <v:shape id="文本框 160" o:spid="_x0000_s1242" o:spt="202" type="#_x0000_t202" style="position:absolute;left:9081;top:5161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38</w:t>
                    </w:r>
                  </w:p>
                </w:txbxContent>
              </v:textbox>
            </v:shape>
            <v:shape id="文本框 162" o:spid="_x0000_s1243" o:spt="202" type="#_x0000_t202" style="position:absolute;left:10992;top:51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wi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D+dwOOZeIFc3AEAAP//AwBQSwECLQAUAAYACAAAACEA2+H2y+4AAACFAQAAEwAAAAAAAAAAAAAA&#10;AAAAAAAAW0NvbnRlbnRfVHlwZXNdLnhtbFBLAQItABQABgAIAAAAIQBa9CxbvwAAABUBAAALAAAA&#10;AAAAAAAAAAAAAB8BAABfcmVscy8ucmVsc1BLAQItABQABgAIAAAAIQBIX5wi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40</w:t>
                    </w:r>
                  </w:p>
                </w:txbxContent>
              </v:textbox>
            </v:shape>
            <v:shape id="文本框 163" o:spid="_x0000_s1244" o:spt="202" type="#_x0000_t202" style="position:absolute;left:4615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RW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4xE8n4kXyMU/AAAA//8DAFBLAQItABQABgAIAAAAIQDb4fbL7gAAAIUBAAATAAAAAAAAAAAAAAAA&#10;AAAAAABbQ29udGVudF9UeXBlc10ueG1sUEsBAi0AFAAGAAgAAAAhAFr0LFu/AAAAFQEAAAsAAAAA&#10;AAAAAAAAAAAAHwEAAF9yZWxzLy5yZWxzUEsBAi0AFAAGAAgAAAAhAMe2BFb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41</w:t>
                    </w:r>
                  </w:p>
                </w:txbxContent>
              </v:textbox>
            </v:shape>
            <v:shape id="文本框 164" o:spid="_x0000_s1245" o:spt="202" type="#_x0000_t202" style="position:absolute;left:5623;top:6059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42</w:t>
                    </w:r>
                  </w:p>
                </w:txbxContent>
              </v:textbox>
            </v:shape>
            <v:shape id="文本框 165" o:spid="_x0000_s1246" o:spt="202" type="#_x0000_t202" style="position:absolute;left:6577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43</w:t>
                    </w:r>
                  </w:p>
                </w:txbxContent>
              </v:textbox>
            </v:shape>
            <v:shape id="文本框 166" o:spid="_x0000_s1247" o:spt="202" type="#_x0000_t202" style="position:absolute;left:7596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oh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ngCv8/EC+TyBwAA//8DAFBLAQItABQABgAIAAAAIQDb4fbL7gAAAIUBAAATAAAAAAAAAAAAAAAA&#10;AAAAAABbQ29udGVudF9UeXBlc10ueG1sUEsBAi0AFAAGAAgAAAAhAFr0LFu/AAAAFQEAAAsAAAAA&#10;AAAAAAAAAAAAHwEAAF9yZWxzLy5yZWxzUEsBAi0AFAAGAAgAAAAhADdkmiH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44</w:t>
                    </w:r>
                  </w:p>
                </w:txbxContent>
              </v:textbox>
            </v:shape>
            <v:shape id="文本框 167" o:spid="_x0000_s1248" o:spt="202" type="#_x0000_t202" style="position:absolute;left:8552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45</w:t>
                    </w:r>
                  </w:p>
                </w:txbxContent>
              </v:textbox>
            </v:shape>
            <v:shape id="文本框 168" o:spid="_x0000_s1249" o:spt="202" type="#_x0000_t202" style="position:absolute;left:9520;top:6098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vI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RxN4PhMvkPMHAAAA//8DAFBLAQItABQABgAIAAAAIQDb4fbL7gAAAIUBAAATAAAAAAAAAAAAAAAA&#10;AAAAAABbQ29udGVudF9UeXBlc10ueG1sUEsBAi0AFAAGAAgAAAAhAFr0LFu/AAAAFQEAAAsAAAAA&#10;AAAAAAAAAAAAHwEAAF9yZWxzLy5yZWxzUEsBAi0AFAAGAAgAAAAhACm3q8j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46</w:t>
                    </w:r>
                  </w:p>
                </w:txbxContent>
              </v:textbox>
            </v:shape>
            <v:shape id="文本框 169" o:spid="_x0000_s1250" o:spt="202" type="#_x0000_t202" style="position:absolute;left:10554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SI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fHlGJtCLXwAAAP//AwBQSwECLQAUAAYACAAAACEA2+H2y+4AAACFAQAAEwAAAAAAAAAA&#10;AAAAAAAAAAAAW0NvbnRlbnRfVHlwZXNdLnhtbFBLAQItABQABgAIAAAAIQBa9CxbvwAAABUBAAAL&#10;AAAAAAAAAAAAAAAAAB8BAABfcmVscy8ucmVsc1BLAQItABQABgAIAAAAIQA9VJSI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47</w:t>
                    </w:r>
                  </w:p>
                </w:txbxContent>
              </v:textbox>
            </v:shape>
            <v:shape id="文本框 170" o:spid="_x0000_s1251" o:spt="202" type="#_x0000_t202" style="position:absolute;left:11496;top:607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48</w:t>
                    </w:r>
                  </w:p>
                </w:txbxContent>
              </v:textbox>
            </v:shape>
            <v:shape id="文本框 171" o:spid="_x0000_s1252" o:spt="202" type="#_x0000_t202" style="position:absolute;left:4150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9k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P8pg79n4gVy/QsAAP//AwBQSwECLQAUAAYACAAAACEA2+H2y+4AAACFAQAAEwAAAAAAAAAAAAAA&#10;AAAAAAAAW0NvbnRlbnRfVHlwZXNdLnhtbFBLAQItABQABgAIAAAAIQBa9CxbvwAAABUBAAALAAAA&#10;AAAAAAAAAAAAAB8BAABfcmVscy8ucmVsc1BLAQItABQABgAIAAAAIQCiyq9k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49</w:t>
                    </w:r>
                  </w:p>
                </w:txbxContent>
              </v:textbox>
            </v:shape>
            <v:shape id="文本框 172" o:spid="_x0000_s1253" o:spt="202" type="#_x0000_t202" style="position:absolute;left:5119;top:700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50</w:t>
                    </w:r>
                  </w:p>
                </w:txbxContent>
              </v:textbox>
            </v:shape>
            <v:shape id="文本框 173" o:spid="_x0000_s1254" o:spt="202" type="#_x0000_t202" style="position:absolute;left:6100;top:7012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51</w:t>
                    </w:r>
                  </w:p>
                </w:txbxContent>
              </v:textbox>
            </v:shape>
            <v:shape id="文本框 174" o:spid="_x0000_s1255" o:spt="202" type="#_x0000_t202" style="position:absolute;left:7068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52</w:t>
                    </w:r>
                  </w:p>
                </w:txbxContent>
              </v:textbox>
            </v:shape>
            <v:shape id="文本框 175" o:spid="_x0000_s1256" o:spt="202" type="#_x0000_t202" style="position:absolute;left:8022;top:6987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ln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mQMv8/EC+TyBwAA//8DAFBLAQItABQABgAIAAAAIQDb4fbL7gAAAIUBAAATAAAAAAAAAAAAAAAA&#10;AAAAAABbQ29udGVudF9UeXBlc10ueG1sUEsBAi0AFAAGAAgAAAAhAFr0LFu/AAAAFQEAAAsAAAAA&#10;AAAAAAAAAAAAHwEAAF9yZWxzLy5yZWxzUEsBAi0AFAAGAAgAAAAhAN3xqWf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53</w:t>
                    </w:r>
                  </w:p>
                </w:txbxContent>
              </v:textbox>
            </v:shape>
            <v:shape id="文本框 176" o:spid="_x0000_s1257" o:spt="202" type="#_x0000_t202" style="position:absolute;left:9003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54</w:t>
                    </w:r>
                  </w:p>
                </w:txbxContent>
              </v:textbox>
            </v:shape>
            <v:shape id="文本框 178" o:spid="_x0000_s1258" o:spt="202" type="#_x0000_t202" style="position:absolute;left:11018;top:701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56</w:t>
                    </w:r>
                  </w:p>
                </w:txbxContent>
              </v:textbox>
            </v:shape>
            <v:shape id="文本框 179" o:spid="_x0000_s1259" o:spt="202" type="#_x0000_t202" style="position:absolute;left:4589;top:787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Sv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fHlGJtDLKwAAAP//AwBQSwECLQAUAAYACAAAACEA2+H2y+4AAACFAQAAEwAAAAAAAAAA&#10;AAAAAAAAAAAAW0NvbnRlbnRfVHlwZXNdLnhtbFBLAQItABQABgAIAAAAIQBa9CxbvwAAABUBAAAL&#10;AAAAAAAAAAAAAAAAAB8BAABfcmVscy8ucmVsc1BLAQItABQABgAIAAAAIQAIgeSv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57</w:t>
                    </w:r>
                  </w:p>
                </w:txbxContent>
              </v:textbox>
            </v:shape>
            <v:shape id="文本框 180" o:spid="_x0000_s1260" o:spt="202" type="#_x0000_t202" style="position:absolute;left:5570;top:788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58</w:t>
                    </w:r>
                  </w:p>
                </w:txbxContent>
              </v:textbox>
            </v:shape>
            <v:shape id="文本框 181" o:spid="_x0000_s1261" o:spt="202" type="#_x0000_t202" style="position:absolute;left:6577;top:7844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59</w:t>
                    </w:r>
                  </w:p>
                </w:txbxContent>
              </v:textbox>
            </v:shape>
            <v:shape id="文本框 182" o:spid="_x0000_s1262" o:spt="202" type="#_x0000_t202" style="position:absolute;left:7570;top:7883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60</w:t>
                    </w:r>
                  </w:p>
                </w:txbxContent>
              </v:textbox>
            </v:shape>
            <v:shape id="文本框 183" o:spid="_x0000_s1263" o:spt="202" type="#_x0000_t202" style="position:absolute;left:8604;top:791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61</w:t>
                    </w:r>
                  </w:p>
                </w:txbxContent>
              </v:textbox>
            </v:shape>
            <v:shape id="文本框 185" o:spid="_x0000_s1264" o:spt="202" type="#_x0000_t202" style="position:absolute;left:10475;top:7870;height:1005;width:745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63</w:t>
                    </w:r>
                  </w:p>
                </w:txbxContent>
              </v:textbox>
            </v:shape>
            <v:shape id="_x0000_s1265" o:spid="_x0000_s1265" o:spt="202" type="#_x0000_t202" style="position:absolute;left:11474;top:7879;height:1005;width:928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</w:p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64</w:t>
                    </w:r>
                  </w:p>
                </w:txbxContent>
              </v:textbox>
            </v:shape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文本框 123" o:spid="_x0000_s1266" o:spt="202" type="#_x0000_t202" style="position:absolute;left:0pt;margin-left:253.45pt;margin-top:6pt;height:38.4pt;width:38.25pt;z-index:2516633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矿山30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67" o:spid="_x0000_s1267" o:spt="202" type="#_x0000_t202" style="position:absolute;left:0pt;margin-left:272.25pt;margin-top:7.6pt;height:38.4pt;width:38.25pt;z-index:25166745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村庄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39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68" o:spid="_x0000_s1268" o:spt="202" type="#_x0000_t202" style="position:absolute;left:0pt;margin-left:273pt;margin-top:15.25pt;height:38.35pt;width:38.2pt;z-index:25166540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55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69" o:spid="_x0000_s1269" o:spt="202" type="#_x0000_t202" style="position:absolute;left:0pt;margin-left:252.75pt;margin-top:3.25pt;height:38.4pt;width:38.25pt;z-index:25166643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村庄62</w:t>
                  </w:r>
                </w:p>
              </w:txbxContent>
            </v:textbox>
          </v:shape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三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hAnsiTheme="minorHAnsi" w:eastAsiaTheme="minorEastAsia" w:cstheme="minorBidi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highlight w:val="yellow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  <w:highlight w:val="yellow"/>
              </w:rPr>
              <w:t>10</w:t>
            </w:r>
            <w:r>
              <w:rPr>
                <w:rFonts w:hint="eastAsia" w:ascii="Times New Roman" w:hAnsi="Times New Roman" w:eastAsia="宋体" w:cs="Times New Roman"/>
                <w:sz w:val="24"/>
                <w:highlight w:val="yellow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  <w:highlight w:val="yellow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  <w:highlight w:val="yellow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  <w:r>
        <w:rPr>
          <w:rFonts w:hint="eastAsia"/>
          <w:sz w:val="24"/>
        </w:rPr>
        <w:t>玩家仅知道当天的天气状况，</w:t>
      </w:r>
      <w:r>
        <w:rPr>
          <w:rFonts w:hint="eastAsia"/>
          <w:sz w:val="24"/>
          <w:highlight w:val="yellow"/>
        </w:rPr>
        <w:t>但已知</w:t>
      </w:r>
      <w:r>
        <w:rPr>
          <w:rFonts w:hint="eastAsia" w:ascii="Times New Roman" w:hAnsi="Times New Roman" w:cs="Times New Roman"/>
          <w:sz w:val="24"/>
          <w:highlight w:val="yellow"/>
        </w:rPr>
        <w:t>1</w:t>
      </w:r>
      <w:r>
        <w:rPr>
          <w:rFonts w:ascii="Times New Roman" w:hAnsi="Times New Roman" w:cs="Times New Roman"/>
          <w:sz w:val="24"/>
          <w:highlight w:val="yellow"/>
        </w:rPr>
        <w:t>0</w:t>
      </w:r>
      <w:r>
        <w:rPr>
          <w:rFonts w:hint="eastAsia" w:ascii="Times New Roman" w:hAnsi="Times New Roman" w:cs="Times New Roman"/>
          <w:sz w:val="24"/>
          <w:highlight w:val="yellow"/>
        </w:rPr>
        <w:t>天内不会出现沙暴</w:t>
      </w:r>
      <w:r>
        <w:rPr>
          <w:rFonts w:hint="eastAsia"/>
          <w:sz w:val="24"/>
          <w:highlight w:val="yellow"/>
        </w:rPr>
        <w:t>天气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270" o:spid="_x0000_s1270" o:spt="202" type="#_x0000_t202" style="position:absolute;left:0pt;margin-left:200.25pt;margin-top:75pt;height:38.35pt;width:38.2pt;mso-wrap-distance-bottom:0pt;mso-wrap-distance-top:0pt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pict>
          <v:shape id="文本框 186" o:spid="_x0000_s1271" o:spt="202" type="#_x0000_t202" style="position:absolute;left:0pt;margin-left:318.75pt;margin-top:125.25pt;height:38.35pt;width:35.45pt;mso-wrap-distance-bottom:0pt;mso-wrap-distance-top:0pt;mso-wrap-style:none;z-index:251661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终点</w:t>
                  </w:r>
                </w:p>
                <w:p>
                  <w:pPr>
                    <w:pStyle w:val="10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pict>
          <v:shape id="_x0000_s1272" o:spid="_x0000_s1272" o:spt="202" type="#_x0000_t202" style="position:absolute;left:0pt;margin-left:87.75pt;margin-top:209.25pt;height:38.35pt;width:38.2pt;mso-wrap-distance-bottom:0pt;mso-wrap-distance-top:0pt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  <w:bookmarkStart w:id="0" w:name="_GoBack"/>
      <w:r>
        <w:pict>
          <v:group id="组合 44" o:spid="_x0000_s1273" o:spt="203" style="position:absolute;left:0pt;margin-left:32.25pt;margin-top:12.75pt;height:256.55pt;width:350.3pt;mso-wrap-distance-bottom:0pt;mso-wrap-distance-top:0pt;z-index:251662336;mso-width-relative:page;mso-height-relative:page;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">
            <o:lock v:ext="edit"/>
            <v:group id="组合 250" o:spid="_x0000_s1274" o:spt="203" style="position:absolute;left:0;top:0;height:8453;width:13649;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<o:lock v:ext="edit"/>
              <v:shape id="任意多边形 251" o:spid="_x0000_s1275" style="position:absolute;left:0;top:0;height:7299;width:11982;v-text-anchor:middle;" filled="f" stroked="t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Tj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Mx3A/E4+AzG4AAAD//wMAUEsBAi0AFAAGAAgAAAAhANvh9svuAAAAhQEAABMAAAAAAAAA&#10;AAAAAAAAAAAAAFtDb250ZW50X1R5cGVzXS54bWxQSwECLQAUAAYACAAAACEAWvQsW78AAAAVAQAA&#10;CwAAAAAAAAAAAAAAAAAfAQAAX3JlbHMvLnJlbHNQSwECLQAUAAYACAAAACEA2bR048YAAADcAAAA&#10;DwAAAAAAAAAAAAAAAAAHAgAAZHJzL2Rvd25yZXYueG1sUEsFBgAAAAADAAMAtwAAAPoCAAAAAA==&#10;" path="m4380865,0l0,2625725,1805940,4634865,6404610,4330065,7608570,1878965,4380865,0xe">
                <v:path arrowok="t" o:connecttype="custom" o:connectlocs="6899,0;0,4135;2844,7299;10086,6819;11982,2959;6899,0" o:connectangles="0,0,0,0,0,0"/>
                <v:fill on="f" focussize="0,0"/>
                <v:stroke weight="1pt" color="#1F4D78" joinstyle="miter"/>
                <v:imagedata o:title=""/>
                <o:lock v:ext="edit"/>
              </v:shape>
              <v:line id="直接连接符 252" o:spid="_x0000_s1276" o:spt="20" style="position:absolute;left:1028;top:4249;flip:y;height:1017;width:236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3" o:spid="_x0000_s1277" o:spt="20" style="position:absolute;left:3370;top:3427;flip:y;height:822;width:54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qo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MYjeJ4JR0DOHwAAAP//AwBQSwECLQAUAAYACAAAACEA2+H2y+4AAACFAQAAEwAAAAAAAAAA&#10;AAAAAAAAAAAAW0NvbnRlbnRfVHlwZXNdLnhtbFBLAQItABQABgAIAAAAIQBa9CxbvwAAABUBAAAL&#10;AAAAAAAAAAAAAAAAAB8BAABfcmVscy8ucmVsc1BLAQItABQABgAIAAAAIQDVJNqo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4" o:spid="_x0000_s1278" o:spt="20" style="position:absolute;left:3918;top:1794;height:1633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5" o:spid="_x0000_s1279" o:spt="20" style="position:absolute;left:2833;top:4843;flip:y;height:2456;width:103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edH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UyTBB5nwhGQizsAAAD//wMAUEsBAi0AFAAGAAgAAAAhANvh9svuAAAAhQEAABMAAAAAAAAA&#10;AAAAAAAAAAAAAFtDb250ZW50X1R5cGVzXS54bWxQSwECLQAUAAYACAAAACEAWvQsW78AAAAVAQAA&#10;CwAAAAAAAAAAAAAAAAAfAQAAX3JlbHMvLnJlbHNQSwECLQAUAAYACAAAACEANYHnR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6" o:spid="_x0000_s1280" o:spt="20" style="position:absolute;left:3370;top:4238;flip:x y;height:605;width:50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7" o:spid="_x0000_s1281" o:spt="20" style="position:absolute;left:5814;top:5209;flip:x y;height:1873;width:4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8" o:spid="_x0000_s1282" o:spt="20" style="position:absolute;left:3872;top:4843;height:354;width:195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4X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66NZ+IRkKsnAAAA//8DAFBLAQItABQABgAIAAAAIQDb4fbL7gAAAIUBAAATAAAAAAAAAAAAAAAA&#10;AAAAAABbQ29udGVudF9UeXBlc10ueG1sUEsBAi0AFAAGAAgAAAAhAFr0LFu/AAAAFQEAAAsAAAAA&#10;AAAAAAAAAAAAHwEAAF9yZWxzLy5yZWxzUEsBAi0AFAAGAAgAAAAhAJb4Lhf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59" o:spid="_x0000_s1283" o:spt="20" style="position:absolute;left:5814;top:4752;flip:y;height:445;width:58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0" o:spid="_x0000_s1284" o:spt="20" style="position:absolute;left:6385;top:4352;flip:y;height:366;width:492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1" o:spid="_x0000_s1285" o:spt="20" style="position:absolute;left:3929;top:1794;height:1165;width:259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k03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tkSfs/EIyDLHwAAAP//AwBQSwECLQAUAAYACAAAACEA2+H2y+4AAACFAQAAEwAAAAAAAAAA&#10;AAAAAAAAAAAAW0NvbnRlbnRfVHlwZXNdLnhtbFBLAQItABQABgAIAAAAIQBa9CxbvwAAABUBAAAL&#10;AAAAAAAAAAAAAAAAAB8BAABfcmVscy8ucmVsc1BLAQItABQABgAIAAAAIQDJrk03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2" o:spid="_x0000_s1286" o:spt="20" style="position:absolute;left:6385;top:2947;flip:y;height:1771;width:12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WO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CnMfydCUdArn4BAAD//wMAUEsBAi0AFAAGAAgAAAAhANvh9svuAAAAhQEAABMAAAAAAAAA&#10;AAAAAAAAAAAAAFtDb250ZW50X1R5cGVzXS54bWxQSwECLQAUAAYACAAAACEAWvQsW78AAAAVAQAA&#10;CwAAAAAAAAAAAAAAAAAfAQAAX3JlbHMvLnJlbHNQSwECLQAUAAYACAAAACEAdAS1js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3" o:spid="_x0000_s1287" o:spt="20" style="position:absolute;left:3929;top:2947;flip:y;height:480;width:25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AV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AbSBAV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4" o:spid="_x0000_s1288" o:spt="20" style="position:absolute;left:6511;top:2045;flip:y;height:902;width:83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5" o:spid="_x0000_s1289" o:spt="20" style="position:absolute;left:5037;top:1131;height:868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6" o:spid="_x0000_s1290" o:spt="20" style="position:absolute;left:5375;top:1999;flip:y;height:469;width:53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7" o:spid="_x0000_s1291" o:spt="20" style="position:absolute;left:5677;top:731;height:354;width:132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8" o:spid="_x0000_s1292" o:spt="20" style="position:absolute;left:7002;top:1074;flip:x y;height:994;width:34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69" o:spid="_x0000_s1293" o:spt="20" style="position:absolute;left:7345;top:1714;flip:y;height:354;width:248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0" o:spid="_x0000_s1294" o:spt="20" style="position:absolute;left:6522;top:2959;height:217;width:8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1" o:spid="_x0000_s1295" o:spt="20" style="position:absolute;left:7390;top:3176;height:1382;width:124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2" o:spid="_x0000_s1296" o:spt="20" style="position:absolute;left:7390;top:2742;flip:y;height:422;width:17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3" o:spid="_x0000_s1297" o:spt="20" style="position:absolute;left:9081;top:1805;flip:x y;height:937;width:2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E6A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BWEE6A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274" o:spid="_x0000_s1298" o:spt="20" style="position:absolute;left:9081;top:2742;height:1724;width:79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</v:group>
            <v:shape id="文本框 32" o:spid="_x0000_s1299" o:spt="202" type="#_x0000_t202" style="position:absolute;left:2015;top:3815;height:986;width:73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300" o:spt="202" type="#_x0000_t202" style="position:absolute;left:4777;top:2548;height:986;width:66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301" o:spt="202" type="#_x0000_t202" style="position:absolute;left:5439;top:4186;height:986;width:60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302" o:spt="202" type="#_x0000_t202" style="position:absolute;left:4820;top:6603;height:986;width:11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303" o:spt="202" type="#_x0000_t202" style="position:absolute;left:8737;top:6260;height:986;width:111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304" o:spt="202" type="#_x0000_t202" style="position:absolute;left:7722;top:4054;height:986;width:50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305" o:spt="202" type="#_x0000_t202" style="position:absolute;left:5254;top:1459;height:986;width:86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306" o:spt="202" type="#_x0000_t202" style="position:absolute;left:8224;top:679;height:1149;width:11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307" o:spt="202" type="#_x0000_t202" style="position:absolute;left:8418;top:2377;height:1787;width:13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308" o:spt="202" type="#_x0000_t202" style="position:absolute;left:9309;top:3560;height:1185;width:11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  <w:bookmarkEnd w:id="0"/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四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Theme="minorHAnsi" w:hAnsiTheme="minorHAnsi" w:eastAsiaTheme="minorEastAsia" w:cstheme="minorBidi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  <w:highlight w:val="yellow"/>
              </w:rPr>
              <w:t>30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color w:val="0000FF"/>
                <w:sz w:val="24"/>
                <w:highlight w:val="yellow"/>
              </w:rPr>
              <w:t>1000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  <w:r>
        <w:rPr>
          <w:rFonts w:hint="eastAsia"/>
          <w:sz w:val="24"/>
        </w:rPr>
        <w:t>玩家仅知道当天的天气状况，</w:t>
      </w:r>
      <w:r>
        <w:rPr>
          <w:rFonts w:hint="eastAsia"/>
          <w:sz w:val="24"/>
          <w:highlight w:val="yellow"/>
        </w:rPr>
        <w:t>但已知</w:t>
      </w:r>
      <w:r>
        <w:rPr>
          <w:rFonts w:ascii="Times New Roman" w:hAnsi="Times New Roman" w:cs="Times New Roman"/>
          <w:sz w:val="24"/>
          <w:highlight w:val="yellow"/>
        </w:rPr>
        <w:t>30</w:t>
      </w:r>
      <w:r>
        <w:rPr>
          <w:rFonts w:hint="eastAsia" w:ascii="Times New Roman" w:hAnsi="Times New Roman" w:cs="Times New Roman"/>
          <w:sz w:val="24"/>
          <w:highlight w:val="yellow"/>
        </w:rPr>
        <w:t>天内较少出现沙暴</w:t>
      </w:r>
      <w:r>
        <w:rPr>
          <w:rFonts w:hint="eastAsia"/>
          <w:sz w:val="24"/>
          <w:highlight w:val="yellow"/>
        </w:rPr>
        <w:t>天气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group id="组合 455" o:spid="_x0000_s1309" o:spt="203" style="position:absolute;left:0pt;margin-left:78pt;margin-top:19.95pt;height:283.4pt;width:283.5pt;mso-wrap-distance-bottom:0pt;mso-wrap-distance-top:0pt;z-index:251669504;mso-width-relative:margin;mso-height-relative:page;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">
            <o:lock v:ext="edit"/>
            <v:shape id="_x0000_s1310" o:spid="_x0000_s1310" o:spt="202" type="#_x0000_t202" style="position:absolute;left:15582;top:22225;height:4876;width:48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nL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aftGn7PpCOgDz8AAAD//wMAUEsBAi0AFAAGAAgAAAAhANvh9svuAAAAhQEAABMAAAAAAAAAAAAA&#10;AAAAAAAAAFtDb250ZW50X1R5cGVzXS54bWxQSwECLQAUAAYACAAAACEAWvQsW78AAAAVAQAACwAA&#10;AAAAAAAAAAAAAAAfAQAAX3JlbHMvLnJlbHNQSwECLQAUAAYACAAAACEAAfcpy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311" o:spid="_x0000_s1311" o:spt="202" type="#_x0000_t202" style="position:absolute;left:23047;top:16017;height:4877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312" o:spt="203" style="position:absolute;left:0;top:0;height:35991;width:36004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<o:lock v:ext="edit"/>
              <v:group id="组合 293" o:spid="_x0000_s1313" o:spt="203" style="position:absolute;left:0;top:0;height:5669;width:5670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<o:lock v:ext="edit"/>
                <v:rect id="矩形 294" o:spid="_x0000_s1314" o:spt="1" style="position:absolute;left:1;top:0;height:5669;width:5669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">
                  <v:path/>
                  <v:fill on="f" focussize="0,0"/>
                  <v:stroke weight="2.25pt" color="#1F4D78"/>
                  <v:imagedata o:title=""/>
                  <o:lock v:ext="edit"/>
                </v:rect>
                <v:group id="组合 295" o:spid="_x0000_s1315" o:spt="203" style="position:absolute;left:1;top:907;height:453;width:1134;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o:lock v:ext="edit" aspectratio="t"/>
                  <v:shape id="弧形 296" o:spid="_x0000_s1316" o:spt="100" style="position:absolute;left:2552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c1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saTHK5n0hGQswsAAAD//wMAUEsBAi0AFAAGAAgAAAAhANvh9svuAAAAhQEAABMAAAAAAAAA&#10;AAAAAAAAAAAAAFtDb250ZW50X1R5cGVzXS54bWxQSwECLQAUAAYACAAAACEAWvQsW78AAAAVAQAA&#10;CwAAAAAAAAAAAAAAAAAfAQAAX3JlbHMvLnJlbHNQSwECLQAUAAYACAAAACEADbiXN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297" o:spid="_x0000_s1317" o:spt="20" style="position:absolute;left:1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298" o:spid="_x0000_s1318" o:spt="20" style="position:absolute;left:595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299" o:spid="_x0000_s1319" o:spt="203" style="position:absolute;left:1;top:2040;height:453;width:1134;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o:lock v:ext="edit" aspectratio="t"/>
                  <v:shape id="弧形 300" o:spid="_x0000_s1320" o:spt="100" style="position:absolute;left:2552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DA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c/YwwM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01" o:spid="_x0000_s1321" o:spt="20" style="position:absolute;left:1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02" o:spid="_x0000_s1322" o:spt="20" style="position:absolute;left:5954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03" o:spid="_x0000_s1323" o:spt="203" style="position:absolute;left:2269;top:907;height:453;width:1134;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o:lock v:ext="edit" aspectratio="t"/>
                  <v:shape id="弧形 304" o:spid="_x0000_s1324" o:spt="100" style="position:absolute;left:4820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05" o:spid="_x0000_s1325" o:spt="20" style="position:absolute;left:2269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06" o:spid="_x0000_s1326" o:spt="20" style="position:absolute;left:8222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1A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LnbA63M+kIyNUfAAAA//8DAFBLAQItABQABgAIAAAAIQDb4fbL7gAAAIUBAAATAAAAAAAAAAAA&#10;AAAAAAAAAABbQ29udGVudF9UeXBlc10ueG1sUEsBAi0AFAAGAAgAAAAhAFr0LFu/AAAAFQEAAAsA&#10;AAAAAAAAAAAAAAAAHwEAAF9yZWxzLy5yZWxzUEsBAi0AFAAGAAgAAAAhAK6ADUD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07" o:spid="_x0000_s1327" o:spt="203" style="position:absolute;left:2269;top:2040;height:453;width:1134;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o:lock v:ext="edit" aspectratio="t"/>
                  <v:shape id="弧形 308" o:spid="_x0000_s1328" o:spt="100" style="position:absolute;left:4820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zGwwAAANwAAAAPAAAAZHJzL2Rvd25yZXYueG1sRE/NTgIx&#10;EL6b8A7NmHgx0CqR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jYA8xs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09" o:spid="_x0000_s1329" o:spt="20" style="position:absolute;left:226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10" o:spid="_x0000_s1330" o:spt="20" style="position:absolute;left:8222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KZy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M4&#10;P56JR0CungAAAP//AwBQSwECLQAUAAYACAAAACEA2+H2y+4AAACFAQAAEwAAAAAAAAAAAAAAAAAA&#10;AAAAW0NvbnRlbnRfVHlwZXNdLnhtbFBLAQItABQABgAIAAAAIQBa9CxbvwAAABUBAAALAAAAAAAA&#10;AAAAAAAAAB8BAABfcmVscy8ucmVsc1BLAQItABQABgAIAAAAIQDL/KZy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11" o:spid="_x0000_s1331" o:spt="203" style="position:absolute;left:4536;top:906;height:453;width:1134;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o:lock v:ext="edit" aspectratio="t"/>
                  <v:shape id="弧形 312" o:spid="_x0000_s1332" o:spt="100" style="position:absolute;left:7087;top:90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Z3xxgAAANwAAAAPAAAAZHJzL2Rvd25yZXYueG1sRI/dagIx&#10;FITvC75DOEJvimZVKr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abGd8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13" o:spid="_x0000_s1333" o:spt="20" style="position:absolute;left:4536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14" o:spid="_x0000_s1334" o:spt="20" style="position:absolute;left:10489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6Bx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ym8HsmHgG5+gEAAP//AwBQSwECLQAUAAYACAAAACEA2+H2y+4AAACFAQAAEwAAAAAAAAAAAAAA&#10;AAAAAAAAW0NvbnRlbnRfVHlwZXNdLnhtbFBLAQItABQABgAIAAAAIQBa9CxbvwAAABUBAAALAAAA&#10;AAAAAAAAAAAAAB8BAABfcmVscy8ucmVsc1BLAQItABQABgAIAAAAIQC0x6Bx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15" o:spid="_x0000_s1335" o:spt="203" style="position:absolute;left:4536;top:2040;height:453;width:1134;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o:lock v:ext="edit" aspectratio="t"/>
                  <v:shape id="弧形 316" o:spid="_x0000_s1336" o:spt="100" style="position:absolute;left:7087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pvy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Foqb8s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17" o:spid="_x0000_s1337" o:spt="20" style="position:absolute;left:4536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18" o:spid="_x0000_s1338" o:spt="20" style="position:absolute;left:1048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19" o:spid="_x0000_s1339" o:spt="203" style="position:absolute;left:2836;top:356;height:453;width:1134;rotation:5898240f;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YV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">
                  <o:lock v:ext="edit" aspectratio="t"/>
                  <v:shape id="弧形 320" o:spid="_x0000_s1340" o:spt="100" style="position:absolute;left:5387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2yg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OENsoM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21" o:spid="_x0000_s1341" o:spt="20" style="position:absolute;left:2836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22" o:spid="_x0000_s1342" o:spt="20" style="position:absolute;left:878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23" o:spid="_x0000_s1343" o:spt="203" style="position:absolute;left:567;top:356;height:453;width:1134;rotation:5898240f;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">
                  <o:lock v:ext="edit" aspectratio="t"/>
                  <v:shape id="弧形 324" o:spid="_x0000_s1344" o:spt="100" style="position:absolute;left:3118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qj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MHuFyJh0BOf0DAAD//wMAUEsBAi0AFAAGAAgAAAAhANvh9svuAAAAhQEAABMAAAAAAAAA&#10;AAAAAAAAAAAAAFtDb250ZW50X1R5cGVzXS54bWxQSwECLQAUAAYACAAAACEAWvQsW78AAAAVAQAA&#10;CwAAAAAAAAAAAAAAAAAfAQAAX3JlbHMvLnJlbHNQSwECLQAUAAYACAAAACEAR3hqo8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25" o:spid="_x0000_s1345" o:spt="20" style="position:absolute;left:567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26" o:spid="_x0000_s1346" o:spt="20" style="position:absolute;left:6520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VEg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sYT7mXgE5OYXAAD//wMAUEsBAi0AFAAGAAgAAAAhANvh9svuAAAAhQEAABMAAAAAAAAAAAAA&#10;AAAAAAAAAFtDb250ZW50X1R5cGVzXS54bWxQSwECLQAUAAYACAAAACEAWvQsW78AAAAVAQAACwAA&#10;AAAAAAAAAAAAAAAfAQAAX3JlbHMvLnJlbHNQSwECLQAUAAYACAAAACEA5TVRI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27" o:spid="_x0000_s1347" o:spt="203" style="position:absolute;left:1701;top:356;height:453;width:1134;rotation:5898240f;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">
                  <o:lock v:ext="edit" aspectratio="t"/>
                  <v:shape id="弧形 328" o:spid="_x0000_s1348" o:spt="100" style="position:absolute;left:4252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CmwwAAANwAAAAPAAAAZHJzL2Rvd25yZXYueG1sRE/LagIx&#10;FN0L/YdwC92IZqpU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xjVgps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29" o:spid="_x0000_s1349" o:spt="20" style="position:absolute;left:1701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30" o:spid="_x0000_s1350" o:spt="20" style="position:absolute;left:7654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oS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Zwfz8QjILc3AAAA//8DAFBLAQItABQABgAIAAAAIQDb4fbL7gAAAIUBAAATAAAAAAAAAAAAAAAA&#10;AAAAAABbQ29udGVudF9UeXBlc10ueG1sUEsBAi0AFAAGAAgAAAAhAFr0LFu/AAAAFQEAAAsAAAAA&#10;AAAAAAAAAAAAHwEAAF9yZWxzLy5yZWxzUEsBAi0AFAAGAAgAAAAhAIBJ+h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31" o:spid="_x0000_s1351" o:spt="203" style="position:absolute;left:3969;top:356;height:453;width:1134;rotation:5898240f;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">
                  <o:lock v:ext="edit" aspectratio="t"/>
                  <v:shape id="弧形 332" o:spid="_x0000_s1352" o:spt="100" style="position:absolute;left:6520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33" o:spid="_x0000_s1353" o:spt="20" style="position:absolute;left:396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34" o:spid="_x0000_s1354" o:spt="20" style="position:absolute;left:9922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wR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qN4e9MPAJy8QIAAP//AwBQSwECLQAUAAYACAAAACEA2+H2y+4AAACFAQAAEwAAAAAAAAAAAAAA&#10;AAAAAAAAW0NvbnRlbnRfVHlwZXNdLnhtbFBLAQItABQABgAIAAAAIQBa9CxbvwAAABUBAAALAAAA&#10;AAAAAAAAAAAAAB8BAABfcmVscy8ucmVsc1BLAQItABQABgAIAAAAIQD/cvwR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35" o:spid="_x0000_s1355" o:spt="203" style="position:absolute;left:567;top:2607;height:453;width:1134;rotation:5898240f;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">
                  <o:lock v:ext="edit" aspectratio="t"/>
                  <v:shape id="弧形 336" o:spid="_x0000_s1356" o:spt="100" style="position:absolute;left:3118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8eS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xiPc/g9k46AXPwAAAD//wMAUEsBAi0AFAAGAAgAAAAhANvh9svuAAAAhQEAABMAAAAAAAAA&#10;AAAAAAAAAAAAAFtDb250ZW50X1R5cGVzXS54bWxQSwECLQAUAAYACAAAACEAWvQsW78AAAAVAQAA&#10;CwAAAAAAAAAAAAAAAAAfAQAAX3JlbHMvLnJlbHNQSwECLQAUAAYACAAAACEAXT/Hks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37" o:spid="_x0000_s1357" o:spt="20" style="position:absolute;left:567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Jm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Bp9wP+ZeATk8g8AAP//AwBQSwECLQAUAAYACAAAACEA2+H2y+4AAACFAQAAEwAAAAAAAAAAAAAA&#10;AAAAAAAAW0NvbnRlbnRfVHlwZXNdLnhtbFBLAQItABQABgAIAAAAIQBa9CxbvwAAABUBAAALAAAA&#10;AAAAAAAAAAAAAB8BAABfcmVscy8ucmVsc1BLAQItABQABgAIAAAAIQAPoGJm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38" o:spid="_x0000_s1358" o:spt="20" style="position:absolute;left:6520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39" o:spid="_x0000_s1359" o:spt="203" style="position:absolute;left:1702;top:2607;height:453;width:1134;rotation:5898240f;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">
                  <o:lock v:ext="edit" aspectratio="t"/>
                  <v:shape id="弧形 340" o:spid="_x0000_s1360" o:spt="100" style="position:absolute;left:4253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IkA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zQ/nUlHQFa/AAAA//8DAFBLAQItABQABgAIAAAAIQDb4fbL7gAAAIUBAAATAAAAAAAAAAAA&#10;AAAAAAAAAABbQ29udGVudF9UeXBlc10ueG1sUEsBAi0AFAAGAAgAAAAhAFr0LFu/AAAAFQEAAAsA&#10;AAAAAAAAAAAAAAAAHwEAAF9yZWxzLy5yZWxzUEsBAi0AFAAGAAgAAAAhAOWciQDEAAAA3AAAAA8A&#10;AAAAAAAAAAAAAAAABwIAAGRycy9kb3ducmV2LnhtbFBLBQYAAAAAAwADALcAAAD4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41" o:spid="_x0000_s1361" o:spt="20" style="position:absolute;left:1702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yz0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ExH8HsmHgG5+gEAAP//AwBQSwECLQAUAAYACAAAACEA2+H2y+4AAACFAQAAEwAAAAAAAAAAAAAA&#10;AAAAAAAAW0NvbnRlbnRfVHlwZXNdLnhtbFBLAQItABQABgAIAAAAIQBa9CxbvwAAABUBAAALAAAA&#10;AAAAAAAAAAAAAB8BAABfcmVscy8ucmVsc1BLAQItABQABgAIAAAAIQC3Ayz0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42" o:spid="_x0000_s1362" o:spt="20" style="position:absolute;left:7655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43" o:spid="_x0000_s1363" o:spt="203" style="position:absolute;left:2836;top:2608;height:453;width:1134;rotation:5898240f;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">
                  <o:lock v:ext="edit" aspectratio="t"/>
                  <v:shape id="弧形 344" o:spid="_x0000_s1364" o:spt="100" style="position:absolute;left:5387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45" o:spid="_x0000_s1365" o:spt="20" style="position:absolute;left:2836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r3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FTuoLfM/EIyO0dAAD//wMAUEsBAi0AFAAGAAgAAAAhANvh9svuAAAAhQEAABMAAAAAAAAAAAAA&#10;AAAAAAAAAFtDb250ZW50X1R5cGVzXS54bWxQSwECLQAUAAYACAAAACEAWvQsW78AAAAVAQAACwAA&#10;AAAAAAAAAAAAAAAfAQAAX3JlbHMvLnJlbHNQSwECLQAUAAYACAAAACEAyDgq9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46" o:spid="_x0000_s1366" o:spt="20" style="position:absolute;left:878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rSA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vC8XMHvmXgE5PYHAAD//wMAUEsBAi0AFAAGAAgAAAAhANvh9svuAAAAhQEAABMAAAAAAAAAAAAA&#10;AAAAAAAAAFtDb250ZW50X1R5cGVzXS54bWxQSwECLQAUAAYACAAAACEAWvQsW78AAAAVAQAACwAA&#10;AAAAAAAAAAAAAAAfAQAAX3JlbHMvLnJlbHNQSwECLQAUAAYACAAAACEAOOq0g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47" o:spid="_x0000_s1367" o:spt="203" style="position:absolute;left:3969;top:2608;height:453;width:1134;rotation:5898240f;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o:lock v:ext="edit" aspectratio="t"/>
                  <v:shape id="弧形 348" o:spid="_x0000_s1368" o:spt="100" style="position:absolute;left:6520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49" o:spid="_x0000_s1369" o:spt="20" style="position:absolute;left:396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Dy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7A3+zsQjILMbAAAA//8DAFBLAQItABQABgAIAAAAIQDb4fbL7gAAAIUBAAATAAAAAAAAAAAA&#10;AAAAAAAAAABbQ29udGVudF9UeXBlc10ueG1sUEsBAi0AFAAGAAgAAAAhAFr0LFu/AAAAFQEAAAsA&#10;AAAAAAAAAAAAAAAAHwEAAF9yZWxzLy5yZWxzUEsBAi0AFAAGAAgAAAAhAEl1IPL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50" o:spid="_x0000_s1370" o:spt="20" style="position:absolute;left:9922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h+y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fjwTj4Bc/QIAAP//AwBQSwECLQAUAAYACAAAACEA2+H2y+4AAACFAQAAEwAAAAAAAAAAAAAAAAAA&#10;AAAAW0NvbnRlbnRfVHlwZXNdLnhtbFBLAQItABQABgAIAAAAIQBa9CxbvwAAABUBAAALAAAAAAAA&#10;AAAAAAAAAB8BAABfcmVscy8ucmVsc1BLAQItABQABgAIAAAAIQBdlh+y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51" o:spid="_x0000_s1371" o:spt="203" style="position:absolute;left:1134;top:907;height:453;width:1134;rotation:11796480f;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">
                  <o:lock v:ext="edit" aspectratio="t"/>
                  <v:shape id="弧形 352" o:spid="_x0000_s1372" o:spt="100" style="position:absolute;left:3685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yQxxgAAANwAAAAPAAAAZHJzL2Rvd25yZXYueG1sRI/RagIx&#10;FETfhf5DuAVfimZrU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/9skM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53" o:spid="_x0000_s1373" o:spt="20" style="position:absolute;left:113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54" o:spid="_x0000_s1374" o:spt="20" style="position:absolute;left:7087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mx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sHTKoXfM/EIyO0dAAD//wMAUEsBAi0AFAAGAAgAAAAhANvh9svuAAAAhQEAABMAAAAAAAAAAAAA&#10;AAAAAAAAAFtDb250ZW50X1R5cGVzXS54bWxQSwECLQAUAAYACAAAACEAWvQsW78AAAAVAQAACwAA&#10;AAAAAAAAAAAAAAAfAQAAX3JlbHMvLnJlbHNQSwECLQAUAAYACAAAACEAIq0Zs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55" o:spid="_x0000_s1375" o:spt="203" style="position:absolute;left:1135;top:2041;height:453;width:1134;rotation:11796480f;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">
                  <o:lock v:ext="edit" aspectratio="t"/>
                  <v:shape id="弧形 356" o:spid="_x0000_s1376" o:spt="100" style="position:absolute;left:3686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CIy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TyMc/g9k46AnP8AAAD//wMAUEsBAi0AFAAGAAgAAAAhANvh9svuAAAAhQEAABMAAAAAAAAA&#10;AAAAAAAAAAAAAFtDb250ZW50X1R5cGVzXS54bWxQSwECLQAUAAYACAAAACEAWvQsW78AAAAVAQAA&#10;CwAAAAAAAAAAAAAAAAAfAQAAX3JlbHMvLnJlbHNQSwECLQAUAAYACAAAACEAgOAiMs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57" o:spid="_x0000_s1377" o:spt="20" style="position:absolute;left:1135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58" o:spid="_x0000_s1378" o:spt="20" style="position:absolute;left:7088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59" o:spid="_x0000_s1379" o:spt="203" style="position:absolute;left:3402;top:923;height:453;width:1134;rotation:11796480f;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">
                  <o:lock v:ext="edit" aspectratio="t"/>
                  <v:shape id="弧形 360" o:spid="_x0000_s1380" o:spt="100" style="position:absolute;left:5953;top:92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dVg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uanM+kIyPIIAAD//wMAUEsBAi0AFAAGAAgAAAAhANvh9svuAAAAhQEAABMAAAAAAAAAAAAA&#10;AAAAAAAAAFtDb250ZW50X1R5cGVzXS54bWxQSwECLQAUAAYACAAAACEAWvQsW78AAAAVAQAACwAA&#10;AAAAAAAAAAAAAAAfAQAAX3JlbHMvLnJlbHNQSwECLQAUAAYACAAAACEArinVYM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61" o:spid="_x0000_s1381" o:spt="20" style="position:absolute;left:3402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CU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XzRQr3M/EIyOIXAAD//wMAUEsBAi0AFAAGAAgAAAAhANvh9svuAAAAhQEAABMAAAAAAAAAAAAA&#10;AAAAAAAAAFtDb250ZW50X1R5cGVzXS54bWxQSwECLQAUAAYACAAAACEAWvQsW78AAAAVAQAACwAA&#10;AAAAAAAAAAAAAAAfAQAAX3JlbHMvLnJlbHNQSwECLQAUAAYACAAAACEA/LZwl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62" o:spid="_x0000_s1382" o:spt="20" style="position:absolute;left:9355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7j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eB5uYD7mXgE5OYXAAD//wMAUEsBAi0AFAAGAAgAAAAhANvh9svuAAAAhQEAABMAAAAAAAAAAAAA&#10;AAAAAAAAAFtDb250ZW50X1R5cGVzXS54bWxQSwECLQAUAAYACAAAACEAWvQsW78AAAAVAQAACwAA&#10;AAAAAAAAAAAAAAAfAQAAX3JlbHMvLnJlbHNQSwECLQAUAAYACAAAACEADGTu4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63" o:spid="_x0000_s1383" o:spt="203" style="position:absolute;left:3403;top:2041;height:453;width:1134;rotation:11796480f;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">
                  <o:lock v:ext="edit" aspectratio="t"/>
                  <v:shape id="弧形 364" o:spid="_x0000_s1384" o:spt="100" style="position:absolute;left:5954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Nj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A2v4O/M+kIyPkvAAAA//8DAFBLAQItABQABgAIAAAAIQDb4fbL7gAAAIUBAAATAAAAAAAA&#10;AAAAAAAAAAAAAABbQ29udGVudF9UeXBlc10ueG1sUEsBAi0AFAAGAAgAAAAhAFr0LFu/AAAAFQEA&#10;AAsAAAAAAAAAAAAAAAAAHwEAAF9yZWxzLy5yZWxzUEsBAi0AFAAGAAgAAAAhANES02PHAAAA3AAA&#10;AA8AAAAAAAAAAAAAAAAABwIAAGRycy9kb3ducmV2LnhtbFBLBQYAAAAAAwADALcAAAD7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65" o:spid="_x0000_s1385" o:spt="20" style="position:absolute;left:3403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aX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eB5mcLvmXgE5OYHAAD//wMAUEsBAi0AFAAGAAgAAAAhANvh9svuAAAAhQEAABMAAAAAAAAAAAAA&#10;AAAAAAAAAFtDb250ZW50X1R5cGVzXS54bWxQSwECLQAUAAYACAAAACEAWvQsW78AAAAVAQAACwAA&#10;AAAAAAAAAAAAAAAfAQAAX3JlbHMvLnJlbHNQSwECLQAUAAYACAAAACEAg412l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66" o:spid="_x0000_s1386" o:spt="20" style="position:absolute;left:9356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jg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JZlsHfmXgE5OoGAAD//wMAUEsBAi0AFAAGAAgAAAAhANvh9svuAAAAhQEAABMAAAAAAAAAAAAA&#10;AAAAAAAAAFtDb250ZW50X1R5cGVzXS54bWxQSwECLQAUAAYACAAAACEAWvQsW78AAAAVAQAACwAA&#10;AAAAAAAAAAAAAAAfAQAAX3JlbHMvLnJlbHNQSwECLQAUAAYACAAAACEAc1/o4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67" o:spid="_x0000_s1387" o:spt="203" style="position:absolute;left:568;top:1473;height:453;width:1134;rotation:-5898240f;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">
                  <o:lock v:ext="edit" aspectratio="t"/>
                  <v:shape id="弧形 368" o:spid="_x0000_s1388" o:spt="100" style="position:absolute;left:3119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69" o:spid="_x0000_s1389" o:spt="20" style="position:absolute;left:568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yS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Uxmc7ifiUdArm4AAAD//wMAUEsBAi0AFAAGAAgAAAAhANvh9svuAAAAhQEAABMAAAAAAAAAAAAA&#10;AAAAAAAAAFtDb250ZW50X1R5cGVzXS54bWxQSwECLQAUAAYACAAAACEAWvQsW78AAAAVAQAACwAA&#10;AAAAAAAAAAAAAAAfAQAAX3JlbHMvLnJlbHNQSwECLQAUAAYACAAAACEAAsB8k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70" o:spid="_x0000_s1390" o:spt="20" style="position:absolute;left:652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0PS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zo9n4hGQsycAAAD//wMAUEsBAi0AFAAGAAgAAAAhANvh9svuAAAAhQEAABMAAAAAAAAAAAAAAAAA&#10;AAAAAFtDb250ZW50X1R5cGVzXS54bWxQSwECLQAUAAYACAAAACEAWvQsW78AAAAVAQAACwAAAAAA&#10;AAAAAAAAAAAfAQAAX3JlbHMvLnJlbHNQSwECLQAUAAYACAAAACEAFiND0s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71" o:spid="_x0000_s1391" o:spt="203" style="position:absolute;left:1701;top:1473;height:453;width:1134;rotation:-5898240f;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">
                  <o:lock v:ext="edit" aspectratio="t"/>
                  <v:shape id="弧形 372" o:spid="_x0000_s1392" o:spt="100" style="position:absolute;left:4252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73" o:spid="_x0000_s1393" o:spt="20" style="position:absolute;left:170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74" o:spid="_x0000_s1394" o:spt="20" style="position:absolute;left:7654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XR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KXxQz+zsQjILMbAAAA//8DAFBLAQItABQABgAIAAAAIQDb4fbL7gAAAIUBAAATAAAAAAAAAAAA&#10;AAAAAAAAAABbQ29udGVudF9UeXBlc10ueG1sUEsBAi0AFAAGAAgAAAAhAFr0LFu/AAAAFQEAAAsA&#10;AAAAAAAAAAAAAAAAHwEAAF9yZWxzLy5yZWxzUEsBAi0AFAAGAAgAAAAhAGkYRdH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75" o:spid="_x0000_s1395" o:spt="203" style="position:absolute;left:2836;top:1473;height:453;width:1134;rotation:-5898240f;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">
                  <o:lock v:ext="edit" aspectratio="t"/>
                  <v:shape id="弧形 376" o:spid="_x0000_s1396" o:spt="100" style="position:absolute;left:5387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5S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V34xx+z6QjIOc/AAAA//8DAFBLAQItABQABgAIAAAAIQDb4fbL7gAAAIUBAAATAAAAAAAA&#10;AAAAAAAAAAAAAABbQ29udGVudF9UeXBlc10ueG1sUEsBAi0AFAAGAAgAAAAhAFr0LFu/AAAAFQEA&#10;AAsAAAAAAAAAAAAAAAAAHwEAAF9yZWxzLy5yZWxzUEsBAi0AFAAGAAgAAAAhAMtVflLHAAAA3AAA&#10;AA8AAAAAAAAAAAAAAAAABwIAAGRycy9kb3ducmV2LnhtbFBLBQYAAAAAAwADALcAAAD7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77" o:spid="_x0000_s1397" o:spt="20" style="position:absolute;left:2836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78" o:spid="_x0000_s1398" o:spt="20" style="position:absolute;left:8789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79" o:spid="_x0000_s1399" o:spt="203" style="position:absolute;left:3970;top:1475;height:453;width:1134;rotation:-5898240f;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">
                  <o:lock v:ext="edit" aspectratio="t"/>
                  <v:shape id="弧形 380" o:spid="_x0000_s1400" o:spt="100" style="position:absolute;left:6521;top:14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Oa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mp/OpCMgFzcAAAD//wMAUEsBAi0AFAAGAAgAAAAhANvh9svuAAAAhQEAABMAAAAAAAAAAAAA&#10;AAAAAAAAAFtDb250ZW50X1R5cGVzXS54bWxQSwECLQAUAAYACAAAACEAWvQsW78AAAAVAQAACwAA&#10;AAAAAAAAAAAAAAAfAQAAX3JlbHMvLnJlbHNQSwECLQAUAAYACAAAACEAHiUzms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81" o:spid="_x0000_s1401" o:spt="20" style="position:absolute;left:3970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82" o:spid="_x0000_s1402" o:spt="20" style="position:absolute;left:9923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83" o:spid="_x0000_s1403" o:spt="203" style="position:absolute;left:3969;top:4875;height:454;width:1134;rotation:5898240f;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">
                  <o:lock v:ext="edit" aspectratio="t"/>
                  <v:shape id="弧形 384" o:spid="_x0000_s1404" o:spt="100" style="position:absolute;left:6520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85" o:spid="_x0000_s1405" o:spt="20" style="position:absolute;left:3969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ZBt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eB5lcLvmXgE5OYHAAD//wMAUEsBAi0AFAAGAAgAAAAhANvh9svuAAAAhQEAABMAAAAAAAAAAAAA&#10;AAAAAAAAAFtDb250ZW50X1R5cGVzXS54bWxQSwECLQAUAAYACAAAACEAWvQsW78AAAAVAQAACwAA&#10;AAAAAAAAAAAAAAAfAQAAX3JlbHMvLnJlbHNQSwECLQAUAAYACAAAACEAM4GQb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86" o:spid="_x0000_s1406" o:spt="20" style="position:absolute;left:9922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w4a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5O4HUmHgG5+AMAAP//AwBQSwECLQAUAAYACAAAACEA2+H2y+4AAACFAQAAEwAAAAAAAAAAAAAA&#10;AAAAAAAAW0NvbnRlbnRfVHlwZXNdLnhtbFBLAQItABQABgAIAAAAIQBa9CxbvwAAABUBAAALAAAA&#10;AAAAAAAAAAAAAB8BAABfcmVscy8ucmVsc1BLAQItABQABgAIAAAAIQDDUw4a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87" o:spid="_x0000_s1407" o:spt="203" style="position:absolute;left:1703;top:4875;height:454;width:1134;rotation:5898240f;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">
                  <o:lock v:ext="edit" aspectratio="t"/>
                  <v:shape id="弧形 388" o:spid="_x0000_s1408" o:spt="100" style="position:absolute;left:4254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89" o:spid="_x0000_s1409" o:spt="20" style="position:absolute;left:1703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90" o:spid="_x0000_s1410" o:spt="20" style="position:absolute;left:7656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6Uo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58cz8QjI2RMAAP//AwBQSwECLQAUAAYACAAAACEA2+H2y+4AAACFAQAAEwAAAAAAAAAAAAAAAAAA&#10;AAAAW0NvbnRlbnRfVHlwZXNdLnhtbFBLAQItABQABgAIAAAAIQBa9CxbvwAAABUBAAALAAAAAAAA&#10;AAAAAAAAAB8BAABfcmVscy8ucmVsc1BLAQItABQABgAIAAAAIQCmL6Uo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91" o:spid="_x0000_s1411" o:spt="203" style="position:absolute;left:567;top:4875;height:454;width:1134;rotation:5898240f;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">
                  <o:lock v:ext="edit" aspectratio="t"/>
                  <v:shape id="弧形 392" o:spid="_x0000_s1412" o:spt="100" style="position:absolute;left:311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93" o:spid="_x0000_s1413" o:spt="20" style="position:absolute;left:56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94" o:spid="_x0000_s1414" o:spt="20" style="position:absolute;left:652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95" o:spid="_x0000_s1415" o:spt="203" style="position:absolute;left:4536;top:4308;height:454;width:1134;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o:lock v:ext="edit" aspectratio="t"/>
                  <v:shape id="弧形 396" o:spid="_x0000_s1416" o:spt="100" style="position:absolute;left:7087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io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vA4zuF6Jh0BOf0FAAD//wMAUEsBAi0AFAAGAAgAAAAhANvh9svuAAAAhQEAABMAAAAAAAAA&#10;AAAAAAAAAAAAAFtDb250ZW50X1R5cGVzXS54bWxQSwECLQAUAAYACAAAACEAWvQsW78AAAAVAQAA&#10;CwAAAAAAAAAAAAAAAAAfAQAAX3JlbHMvLnJlbHNQSwECLQAUAAYACAAAACEAe1mYq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397" o:spid="_x0000_s1417" o:spt="20" style="position:absolute;left:453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398" o:spid="_x0000_s1418" o:spt="20" style="position:absolute;left:10489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399" o:spid="_x0000_s1419" o:spt="203" style="position:absolute;left:3403;top:4308;height:454;width:1134;rotation:11796480f;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">
                  <o:lock v:ext="edit" aspectratio="t"/>
                  <v:shape id="弧形 400" o:spid="_x0000_s1420" o:spt="100" style="position:absolute;left:5954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P2l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z89n8hGQs18AAAD//wMAUEsBAi0AFAAGAAgAAAAhANvh9svuAAAAhQEAABMAAAAAAAAAAAAA&#10;AAAAAAAAAFtDb250ZW50X1R5cGVzXS54bWxQSwECLQAUAAYACAAAACEAWvQsW78AAAAVAQAACwAA&#10;AAAAAAAAAAAAAAAfAQAAX3JlbHMvLnJlbHNQSwECLQAUAAYACAAAACEAs1z9pc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01" o:spid="_x0000_s1421" o:spt="20" style="position:absolute;left:340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02" o:spid="_x0000_s1422" o:spt="20" style="position:absolute;left:935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03" o:spid="_x0000_s1423" o:spt="203" style="position:absolute;left:1134;top:3174;height:454;width:1134;rotation:11796480f;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">
                  <o:lock v:ext="edit" aspectratio="t"/>
                  <v:shape id="弧形 404" o:spid="_x0000_s1424" o:spt="100" style="position:absolute;left:3685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05" o:spid="_x0000_s1425" o:spt="20" style="position:absolute;left:113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06" o:spid="_x0000_s1426" o:spt="20" style="position:absolute;left:7087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07" o:spid="_x0000_s1427" o:spt="203" style="position:absolute;left:2837;top:4875;height:454;width:1134;rotation:5898240f;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xExAAAANw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Y7aE/zPpCMjNFQAA//8DAFBLAQItABQABgAIAAAAIQDb4fbL7gAAAIUBAAATAAAAAAAAAAAA&#10;AAAAAAAAAABbQ29udGVudF9UeXBlc10ueG1sUEsBAi0AFAAGAAgAAAAhAFr0LFu/AAAAFQEAAAsA&#10;AAAAAAAAAAAAAAAAHwEAAF9yZWxzLy5yZWxzUEsBAi0AFAAGAAgAAAAhAFCuPETEAAAA3AAAAA8A&#10;AAAAAAAAAAAAAAAABwIAAGRycy9kb3ducmV2LnhtbFBLBQYAAAAAAwADALcAAAD4AgAAAAA=&#10;">
                  <o:lock v:ext="edit" aspectratio="t"/>
                  <v:shape id="弧形 408" o:spid="_x0000_s1428" o:spt="100" style="position:absolute;left:538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09" o:spid="_x0000_s1429" o:spt="20" style="position:absolute;left:283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10" o:spid="_x0000_s1430" o:spt="20" style="position:absolute;left:879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sX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M6P&#10;Z+IRkKt/AAAA//8DAFBLAQItABQABgAIAAAAIQDb4fbL7gAAAIUBAAATAAAAAAAAAAAAAAAAAAAA&#10;AABbQ29udGVudF9UeXBlc10ueG1sUEsBAi0AFAAGAAgAAAAhAFr0LFu/AAAAFQEAAAsAAAAAAAAA&#10;AAAAAAAAHwEAAF9yZWxzLy5yZWxzUEsBAi0AFAAGAAgAAAAhAAtWaxe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11" o:spid="_x0000_s1431" o:spt="203" style="position:absolute;left:1;top:3174;height:454;width:1134;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<o:lock v:ext="edit" aspectratio="t"/>
                  <v:shape id="弧形 412" o:spid="_x0000_s1432" o:spt="100" style="position:absolute;left:2552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13" o:spid="_x0000_s1433" o:spt="20" style="position:absolute;left: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14" o:spid="_x0000_s1434" o:spt="20" style="position:absolute;left:595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W0U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6SuH3TDwCcvcDAAD//wMAUEsBAi0AFAAGAAgAAAAhANvh9svuAAAAhQEAABMAAAAAAAAAAAAA&#10;AAAAAAAAAFtDb250ZW50X1R5cGVzXS54bWxQSwECLQAUAAYACAAAACEAWvQsW78AAAAVAQAACwAA&#10;AAAAAAAAAAAAAAAfAQAAX3JlbHMvLnJlbHNQSwECLQAUAAYACAAAACEAdG1tF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15" o:spid="_x0000_s1435" o:spt="203" style="position:absolute;left:0;top:4308;height:454;width:1134;" coordorigin="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<o:lock v:ext="edit" aspectratio="t"/>
                  <v:shape id="弧形 416" o:spid="_x0000_s1436" o:spt="100" style="position:absolute;left:255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FaX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dyPcvg9k46AnP8AAAD//wMAUEsBAi0AFAAGAAgAAAAhANvh9svuAAAAhQEAABMAAAAAAAAA&#10;AAAAAAAAAAAAAFtDb250ZW50X1R5cGVzXS54bWxQSwECLQAUAAYACAAAACEAWvQsW78AAAAVAQAA&#10;CwAAAAAAAAAAAAAAAAAfAQAAX3JlbHMvLnJlbHNQSwECLQAUAAYACAAAACEA1iBWl8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17" o:spid="_x0000_s1437" o:spt="20" style="position:absolute;left: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Nj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SYwOtMPAJy9gQAAP//AwBQSwECLQAUAAYACAAAACEA2+H2y+4AAACFAQAAEwAAAAAAAAAAAAAA&#10;AAAAAAAAW0NvbnRlbnRfVHlwZXNdLnhtbFBLAQItABQABgAIAAAAIQBa9CxbvwAAABUBAAALAAAA&#10;AAAAAAAAAAAAAB8BAABfcmVscy8ucmVsc1BLAQItABQABgAIAAAAIQCEv/Nj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18" o:spid="_x0000_s1438" o:spt="20" style="position:absolute;left:595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19" o:spid="_x0000_s1439" o:spt="203" style="position:absolute;left:1135;top:4308;height:454;width:1134;rotation:11796480f;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">
                  <o:lock v:ext="edit" aspectratio="t"/>
                  <v:shape id="弧形 420" o:spid="_x0000_s1440" o:spt="100" style="position:absolute;left:3686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aHF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mp/OpCMg53cAAAD//wMAUEsBAi0AFAAGAAgAAAAhANvh9svuAAAAhQEAABMAAAAAAAAAAAAA&#10;AAAAAAAAAFtDb250ZW50X1R5cGVzXS54bWxQSwECLQAUAAYACAAAACEAWvQsW78AAAAVAQAACwAA&#10;AAAAAAAAAAAAAAAfAQAAX3JlbHMvLnJlbHNQSwECLQAUAAYACAAAACEA+Omhxc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21" o:spid="_x0000_s1441" o:spt="20" style="position:absolute;left:1135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22" o:spid="_x0000_s1442" o:spt="20" style="position:absolute;left:7088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23" o:spid="_x0000_s1443" o:spt="203" style="position:absolute;left:3402;top:3174;height:454;width:1134;rotation:11796480f;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">
                  <o:lock v:ext="edit" aspectratio="t"/>
                  <v:shape id="弧形 424" o:spid="_x0000_s1444" o:spt="100" style="position:absolute;left:5953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25" o:spid="_x0000_s1445" o:spt="20" style="position:absolute;left:3402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26" o:spid="_x0000_s1446" o:spt="20" style="position:absolute;left:9355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5xF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jGfwOhOPgFw+AQAA//8DAFBLAQItABQABgAIAAAAIQDb4fbL7gAAAIUBAAATAAAAAAAAAAAAAAAA&#10;AAAAAABbQ29udGVudF9UeXBlc10ueG1sUEsBAi0AFAAGAAgAAAAhAFr0LFu/AAAAFQEAAAsAAAAA&#10;AAAAAAAAAAAAHwEAAF9yZWxzLy5yZWxzUEsBAi0AFAAGAAgAAAAhACWfnEX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27" o:spid="_x0000_s1447" o:spt="203" style="position:absolute;left:569;top:3742;height:454;width:1134;rotation:-5898240f;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">
                  <o:lock v:ext="edit" aspectratio="t"/>
                  <v:shape id="弧形 428" o:spid="_x0000_s1448" o:spt="100" style="position:absolute;left:3120;top:3742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29" o:spid="_x0000_s1449" o:spt="20" style="position:absolute;left:569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30" o:spid="_x0000_s1450" o:spt="20" style="position:absolute;left:6522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zd3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fnxTDwCcvMPAAD//wMAUEsBAi0AFAAGAAgAAAAhANvh9svuAAAAhQEAABMAAAAAAAAAAAAAAAAA&#10;AAAAAFtDb250ZW50X1R5cGVzXS54bWxQSwECLQAUAAYACAAAACEAWvQsW78AAAAVAQAACwAAAAAA&#10;AAAAAAAAAAAfAQAAX3JlbHMvLnJlbHNQSwECLQAUAAYACAAAACEAQOM3d8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31" o:spid="_x0000_s1451" o:spt="203" style="position:absolute;left:1703;top:3741;height:454;width:1134;rotation:-5898240f;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">
                  <o:lock v:ext="edit" aspectratio="t"/>
                  <v:shape id="弧形 432" o:spid="_x0000_s1452" o:spt="100" style="position:absolute;left:4254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33" o:spid="_x0000_s1453" o:spt="20" style="position:absolute;left:1703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34" o:spid="_x0000_s1454" o:spt="20" style="position:absolute;left:7656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35" o:spid="_x0000_s1455" o:spt="203" style="position:absolute;left:2837;top:3741;height:454;width:1134;rotation:-5898240f;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">
                  <o:lock v:ext="edit" aspectratio="t"/>
                  <v:shape id="弧形 436" o:spid="_x0000_s1456" o:spt="100" style="position:absolute;left:5388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37" o:spid="_x0000_s1457" o:spt="20" style="position:absolute;left:2837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38" o:spid="_x0000_s1458" o:spt="20" style="position:absolute;left:8790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39" o:spid="_x0000_s1459" o:spt="203" style="position:absolute;left:3969;top:3741;height:454;width:1134;rotation:-5898240f;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">
                  <o:lock v:ext="edit" aspectratio="t"/>
                  <v:shape id="弧形 440" o:spid="_x0000_s1460" o:spt="100" style="position:absolute;left:6520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Rl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mp/OpCMg53cAAAD//wMAUEsBAi0AFAAGAAgAAAAhANvh9svuAAAAhQEAABMAAAAAAAAAAAAA&#10;AAAAAAAAAFtDb250ZW50X1R5cGVzXS54bWxQSwECLQAUAAYACAAAACEAWvQsW78AAAAVAQAACwAA&#10;AAAAAAAAAAAAAAAfAQAAX3JlbHMvLnJlbHNQSwECLQAUAAYACAAAACEAJTZEZc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41" o:spid="_x0000_s1461" o:spt="20" style="position:absolute;left:3969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42" o:spid="_x0000_s1462" o:spt="20" style="position:absolute;left:9922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43" o:spid="_x0000_s1463" o:spt="203" style="position:absolute;left:2268;top:3174;height:454;width:1134;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h5v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SBNl/B7JhwBuf4BAAD//wMAUEsBAi0AFAAGAAgAAAAhANvh9svuAAAAhQEAABMAAAAAAAAA&#10;AAAAAAAAAAAAAFtDb250ZW50X1R5cGVzXS54bWxQSwECLQAUAAYACAAAACEAWvQsW78AAAAVAQAA&#10;CwAAAAAAAAAAAAAAAAAfAQAAX3JlbHMvLnJlbHNQSwECLQAUAAYACAAAACEAQBIeb8YAAADcAAAA&#10;DwAAAAAAAAAAAAAAAAAHAgAAZHJzL2Rvd25yZXYueG1sUEsFBgAAAAADAAMAtwAAAPoCAAAAAA==&#10;">
                  <o:lock v:ext="edit" aspectratio="t"/>
                  <v:shape id="弧形 444" o:spid="_x0000_s1464" o:spt="100" style="position:absolute;left:4819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45" o:spid="_x0000_s1465" o:spt="20" style="position:absolute;left:2268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ueS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QMzzPxCMj5AwAA//8DAFBLAQItABQABgAIAAAAIQDb4fbL7gAAAIUBAAATAAAAAAAAAAAAAAAA&#10;AAAAAABbQ29udGVudF9UeXBlc10ueG1sUEsBAi0AFAAGAAgAAAAhAFr0LFu/AAAAFQEAAAsAAAAA&#10;AAAAAAAAAAAAHwEAAF9yZWxzLy5yZWxzUEsBAi0AFAAGAAgAAAAhAAiS55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46" o:spid="_x0000_s1466" o:spt="20" style="position:absolute;left:822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47" o:spid="_x0000_s1467" o:spt="203" style="position:absolute;left:2270;top:4308;height:454;width:1134;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<o:lock v:ext="edit" aspectratio="t"/>
                  <v:shape id="弧形 448" o:spid="_x0000_s1468" o:spt="100" style="position:absolute;left:482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49" o:spid="_x0000_s1469" o:spt="20" style="position:absolute;left:227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50" o:spid="_x0000_s1470" o:spt="20" style="position:absolute;left:822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451" o:spid="_x0000_s1471" o:spt="203" style="position:absolute;left:4536;top:3174;height:454;width:1134;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<o:lock v:ext="edit" aspectratio="t"/>
                  <v:shape id="弧形 452" o:spid="_x0000_s1472" o:spt="100" style="position:absolute;left:7087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453" o:spid="_x0000_s1473" o:spt="20" style="position:absolute;left:4536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454" o:spid="_x0000_s1474" o:spt="20" style="position:absolute;left:10489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</v:group>
              <v:shape id="文本框 212" o:spid="_x0000_s1475" o:spt="202" type="#_x0000_t202" style="position:absolute;left:1512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OP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xhL8z6QjozS8AAAD//wMAUEsBAi0AFAAGAAgAAAAhANvh9svuAAAAhQEAABMAAAAAAAAAAAAA&#10;AAAAAAAAAFtDb250ZW50X1R5cGVzXS54bWxQSwECLQAUAAYACAAAACEAWvQsW78AAAAVAQAACwAA&#10;AAAAAAAAAAAAAAAfAQAAX3JlbHMvLnJlbHNQSwECLQAUAAYACAAAACEAAKwDj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476" o:spt="202" type="#_x0000_t202" style="position:absolute;left:2646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KYU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jOFvB3Jh0BvboDAAD//wMAUEsBAi0AFAAGAAgAAAAhANvh9svuAAAAhQEAABMAAAAAAAAAAAAA&#10;AAAAAAAAAFtDb250ZW50X1R5cGVzXS54bWxQSwECLQAUAAYACAAAACEAWvQsW78AAAAVAQAACwAA&#10;AAAAAAAAAAAAAAAfAQAAX3JlbHMvLnJlbHNQSwECLQAUAAYACAAAACEAb+CmF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477" o:spt="202" type="#_x0000_t202" style="position:absolute;left:3780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478" o:spt="202" type="#_x0000_t202" style="position:absolute;left:4915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479" o:spt="202" type="#_x0000_t202" style="position:absolute;left:351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fTd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+elMOgJ6/QQAAP//AwBQSwECLQAUAAYACAAAACEA2+H2y+4AAACFAQAAEwAAAAAAAAAAAAAAAAAA&#10;AAAAW0NvbnRlbnRfVHlwZXNdLnhtbFBLAQItABQABgAIAAAAIQBa9CxbvwAAABUBAAALAAAAAAAA&#10;AAAAAAAAAB8BAABfcmVscy8ucmVsc1BLAQItABQABgAIAAAAIQAuZfTd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480" o:spt="202" type="#_x0000_t202" style="position:absolute;left:1474;top:1365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481" o:spt="202" type="#_x0000_t202" style="position:absolute;left:2586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482" o:spt="202" type="#_x0000_t202" style="position:absolute;left:4764;top:1367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483" o:spt="202" type="#_x0000_t202" style="position:absolute;left:200;top:2523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484" o:spt="202" type="#_x0000_t202" style="position:absolute;left:1229;top:2545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485" o:spt="202" type="#_x0000_t202" style="position:absolute;left:2454;top:2512;height:768;width:88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p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HzxBv9n0hHQqxsAAAD//wMAUEsBAi0AFAAGAAgAAAAhANvh9svuAAAAhQEAABMAAAAAAAAAAAAA&#10;AAAAAAAAAFtDb250ZW50X1R5cGVzXS54bWxQSwECLQAUAAYACAAAACEAWvQsW78AAAAVAQAACwAA&#10;AAAAAAAAAAAAAAAfAQAAX3JlbHMvLnJlbHNQSwECLQAUAAYACAAAACEAoYxsq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486" o:spt="202" type="#_x0000_t202" style="position:absolute;left:3402;top:1376;height:768;width:10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487" o:spt="202" type="#_x0000_t202" style="position:absolute;left:4627;top:2494;height:768;width:100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488" o:spt="202" type="#_x0000_t202" style="position:absolute;left:34;top:3588;height:768;width:9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GIA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/npTDoCuvwFAAD//wMAUEsBAi0AFAAGAAgAAAAhANvh9svuAAAAhQEAABMAAAAAAAAAAAAAAAAA&#10;AAAAAFtDb250ZW50X1R5cGVzXS54bWxQSwECLQAUAAYACAAAACEAWvQsW78AAAAVAQAACwAAAAAA&#10;AAAAAAAAAAAfAQAAX3JlbHMvLnJlbHNQSwECLQAUAAYACAAAACEAq7xiAM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489" o:spt="202" type="#_x0000_t202" style="position:absolute;left:1289;top:3588;height:768;width:7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lns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PE2h98z6QjozQ8AAAD//wMAUEsBAi0AFAAGAAgAAAAhANvh9svuAAAAhQEAABMAAAAAAAAAAAAA&#10;AAAAAAAAAFtDb250ZW50X1R5cGVzXS54bWxQSwECLQAUAAYACAAAACEAWvQsW78AAAAVAQAACwAA&#10;AAAAAAAAAAAAAAAfAQAAX3JlbHMvLnJlbHNQSwECLQAUAAYACAAAACEANCJZ7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229" o:spid="_x0000_s1490" o:spt="202" type="#_x0000_t202" style="position:absolute;left:3457;top:3628;height:768;width:94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vx3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bzMZ/B7Jh0BvboDAAD//wMAUEsBAi0AFAAGAAgAAAAhANvh9svuAAAAhQEAABMAAAAAAAAAAAAA&#10;AAAAAAAAAFtDb250ZW50X1R5cGVzXS54bWxQSwECLQAUAAYACAAAACEAWvQsW78AAAAVAQAACwAA&#10;AAAAAAAAAAAAAAAfAQAAX3JlbHMvLnJlbHNQSwECLQAUAAYACAAAACEAW278d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491" o:spt="202" type="#_x0000_t202" style="position:absolute;left:4705;top:3615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492" o:spt="202" type="#_x0000_t202" style="position:absolute;left:65;top:4762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493" o:spt="202" type="#_x0000_t202" style="position:absolute;left:1424;top:4762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494" o:spt="202" type="#_x0000_t202" style="position:absolute;left:2544;top:4737;height:768;width:71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p0wwAAANwAAAAPAAAAZHJzL2Rvd25yZXYueG1sRI9Ba8JA&#10;FITvgv9heUJvulFa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JFX6d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495" o:spt="202" type="#_x0000_t202" style="position:absolute;left:3527;top:4762;height:768;width:90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4G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7XpTDoCuvwFAAD//wMAUEsBAi0AFAAGAAgAAAAhANvh9svuAAAAhQEAABMAAAAAAAAAAAAAAAAA&#10;AAAAAFtDb250ZW50X1R5cGVzXS54bWxQSwECLQAUAAYACAAAACEAWvQsW78AAAAVAQAACwAAAAAA&#10;AAAAAAAAAAAfAQAAX3JlbHMvLnJlbHNQSwECLQAUAAYACAAAACEAVcpuBs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496" o:spid="_x0000_s1496" o:spt="202" type="#_x0000_t202" style="position:absolute;left:1143;top:762;height:4876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RIn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CeaRIn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497" o:spid="_x0000_s1497" o:spt="202" type="#_x0000_t202" style="position:absolute;left:30480;top:29718;height:4876;width:4502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</w:p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五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  <w:highlight w:val="yellow"/>
        </w:rPr>
      </w:pPr>
      <w:r>
        <w:rPr>
          <w:rFonts w:hint="eastAsia" w:ascii="Times New Roman" w:hAnsi="Times New Roman" w:cs="Times New Roman"/>
          <w:sz w:val="24"/>
        </w:rPr>
        <w:t>玩家个数：</w:t>
      </w:r>
      <w:r>
        <w:rPr>
          <w:position w:val="-6"/>
          <w:highlight w:val="yellow"/>
        </w:rPr>
        <w:object>
          <v:shape id="_x0000_i1025" o:spt="75" type="#_x0000_t75" style="height:14.4pt;width:28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</w:rPr>
              <w:t>10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  <w:highlight w:val="yellow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  <w:highlight w:val="yellow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highlight w:val="yellow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</w:p>
    <w:tbl>
      <w:tblPr>
        <w:tblStyle w:val="11"/>
        <w:tblW w:w="808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</w:pP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天气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  <w:r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  <w:t>2</w:t>
            </w:r>
          </w:p>
        </w:tc>
        <w:tc>
          <w:tcPr>
            <w:tcW w:w="735" w:type="dxa"/>
          </w:tcPr>
          <w:p>
            <w:pPr>
              <w:rPr>
                <w:rFonts w:hint="default" w:ascii="Times New Roman" w:hAnsi="Times New Roman" w:eastAsia="宋体" w:cs="Times New Roman"/>
                <w:lang w:val="en-US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  <w:r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  <w:t>1</w:t>
            </w:r>
          </w:p>
        </w:tc>
        <w:tc>
          <w:tcPr>
            <w:tcW w:w="734" w:type="dxa"/>
          </w:tcPr>
          <w:p>
            <w:pPr>
              <w:rPr>
                <w:rFonts w:hint="default" w:ascii="Times New Roman" w:hAnsi="Times New Roman" w:eastAsia="宋体" w:cs="Times New Roman"/>
                <w:lang w:val="en-US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  <w:r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  <w:t>1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  <w:r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  <w:t>1</w:t>
            </w:r>
          </w:p>
        </w:tc>
        <w:tc>
          <w:tcPr>
            <w:tcW w:w="73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晴</w:t>
            </w:r>
            <w:r>
              <w:rPr>
                <w:rFonts w:hint="eastAsia" w:eastAsia="宋体" w:cs="Times New Roman" w:asciiTheme="minorEastAsia" w:hAnsiTheme="minorEastAsia"/>
                <w:color w:val="000000"/>
                <w:kern w:val="0"/>
                <w:sz w:val="24"/>
              </w:rPr>
              <w:t>朗</w:t>
            </w:r>
            <w:r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  <w:t>1</w:t>
            </w:r>
          </w:p>
        </w:tc>
        <w:tc>
          <w:tcPr>
            <w:tcW w:w="735" w:type="dxa"/>
          </w:tcPr>
          <w:p>
            <w:pPr>
              <w:rPr>
                <w:rFonts w:hint="default" w:ascii="Times New Roman" w:hAnsi="Times New Roman" w:eastAsia="宋体" w:cs="Times New Roman"/>
                <w:lang w:val="en-US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  <w:t>2</w:t>
            </w:r>
          </w:p>
        </w:tc>
        <w:tc>
          <w:tcPr>
            <w:tcW w:w="734" w:type="dxa"/>
          </w:tcPr>
          <w:p>
            <w:pPr>
              <w:rPr>
                <w:rFonts w:hint="default" w:ascii="Times New Roman" w:hAnsi="Times New Roman" w:eastAsia="宋体" w:cs="Times New Roman"/>
                <w:lang w:val="en-US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  <w:t>2</w:t>
            </w:r>
          </w:p>
        </w:tc>
        <w:tc>
          <w:tcPr>
            <w:tcW w:w="735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</w:pPr>
            <w:r>
              <w:rPr>
                <w:rFonts w:eastAsia="宋体" w:cs="Times New Roman" w:asciiTheme="minorEastAsia" w:hAnsiTheme="minorEastAsia"/>
                <w:color w:val="000000"/>
                <w:kern w:val="0"/>
                <w:sz w:val="24"/>
              </w:rPr>
              <w:t>高温</w:t>
            </w:r>
            <w:r>
              <w:rPr>
                <w:rFonts w:hint="default" w:eastAsia="宋体" w:cs="Times New Roman" w:asciiTheme="minorEastAsia" w:hAnsiTheme="minorEastAsia"/>
                <w:color w:val="000000"/>
                <w:kern w:val="0"/>
                <w:sz w:val="24"/>
                <w:lang w:val="en-US"/>
              </w:rPr>
              <w:t>2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pict>
          <v:shape id="_x0000_s1498" o:spid="_x0000_s1498" o:spt="202" type="#_x0000_t202" style="position:absolute;left:0pt;margin-left:200.25pt;margin-top:75pt;height:38.35pt;width:38.2pt;mso-wrap-distance-bottom:0pt;mso-wrap-distance-top:0pt;z-index:25167155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矿山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9</w:t>
                  </w:r>
                </w:p>
              </w:txbxContent>
            </v:textbox>
            <w10:wrap type="topAndBottom"/>
          </v:shape>
        </w:pict>
      </w:r>
      <w:r>
        <w:pict>
          <v:shape id="_x0000_s1499" o:spid="_x0000_s1499" o:spt="202" type="#_x0000_t202" style="position:absolute;left:0pt;margin-left:318.75pt;margin-top:125.25pt;height:38.35pt;width:35.45pt;mso-wrap-distance-bottom:0pt;mso-wrap-distance-top:0pt;mso-wrap-style:none;z-index:251672576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终点</w:t>
                  </w:r>
                </w:p>
                <w:p>
                  <w:pPr>
                    <w:pStyle w:val="10"/>
                    <w:jc w:val="center"/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13</w:t>
                  </w:r>
                </w:p>
              </w:txbxContent>
            </v:textbox>
            <w10:wrap type="topAndBottom"/>
          </v:shape>
        </w:pict>
      </w:r>
      <w:r>
        <w:pict>
          <v:shape id="_x0000_s1500" o:spid="_x0000_s1500" o:spt="202" type="#_x0000_t202" style="position:absolute;left:0pt;margin-left:87.75pt;margin-top:209.25pt;height:38.35pt;width:38.2pt;mso-wrap-distance-bottom:0pt;mso-wrap-distance-top:0pt;z-index:25167052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10"/>
                    <w:jc w:val="center"/>
                  </w:pPr>
                  <w:r>
                    <w:rPr>
                      <w:rFonts w:hint="eastAsia"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起点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kern w:val="24"/>
                      <w:sz w:val="21"/>
                      <w:szCs w:val="21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  <w:r>
        <w:pict>
          <v:group id="_x0000_s1501" o:spid="_x0000_s1501" o:spt="203" style="position:absolute;left:0pt;margin-left:32.25pt;margin-top:15.15pt;height:256.55pt;width:350.3pt;mso-wrap-distance-bottom:0pt;mso-wrap-distance-top:0pt;z-index:251673600;mso-width-relative:page;mso-height-relative:page;" coordsize="13649,8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">
            <o:lock v:ext="edit"/>
            <v:group id="组合 513" o:spid="_x0000_s1502" o:spt="203" style="position:absolute;left:0;top:0;height:8453;width:13649;" coordsize="11982,7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<o:lock v:ext="edit"/>
              <v:shape id="任意多边形 521" o:spid="_x0000_s1503" style="position:absolute;left:0;top:0;height:7299;width:11982;v-text-anchor:middle;" filled="f" stroked="t" coordsize="7608570,4634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" path="m4380865,0l0,2625725,1805940,4634865,6404610,4330065,7608570,1878965,4380865,0xe">
                <v:path arrowok="t" o:connecttype="custom" o:connectlocs="6899,0;0,4135;2844,7299;10086,6819;11982,2959;6899,0" o:connectangles="0,0,0,0,0,0"/>
                <v:fill on="f" focussize="0,0"/>
                <v:stroke weight="1pt" color="#1F4D78" joinstyle="miter"/>
                <v:imagedata o:title=""/>
                <o:lock v:ext="edit"/>
              </v:shape>
              <v:line id="直接连接符 524" o:spid="_x0000_s1504" o:spt="20" style="position:absolute;left:1028;top:4249;flip:y;height:1017;width:236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5" o:spid="_x0000_s1505" o:spt="20" style="position:absolute;left:3370;top:3427;flip:y;height:822;width:54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6" o:spid="_x0000_s1506" o:spt="20" style="position:absolute;left:3918;top:1794;height:1633;width:1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7" o:spid="_x0000_s1507" o:spt="20" style="position:absolute;left:2833;top:4843;flip:y;height:2456;width:103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8" o:spid="_x0000_s1508" o:spt="20" style="position:absolute;left:3370;top:4238;flip:x y;height:605;width:50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29" o:spid="_x0000_s1509" o:spt="20" style="position:absolute;left:5814;top:5209;flip:x y;height:1873;width:4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0" o:spid="_x0000_s1510" o:spt="20" style="position:absolute;left:3872;top:4843;height:354;width:195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wrU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5&#10;LM6PZ+IRkOsnAAAA//8DAFBLAQItABQABgAIAAAAIQDb4fbL7gAAAIUBAAATAAAAAAAAAAAAAAAA&#10;AAAAAABbQ29udGVudF9UeXBlc10ueG1sUEsBAi0AFAAGAAgAAAAhAFr0LFu/AAAAFQEAAAsAAAAA&#10;AAAAAAAAAAAAHwEAAF9yZWxzLy5yZWxzUEsBAi0AFAAGAAgAAAAhAHX7CtTBAAAA3AAAAA8AAAAA&#10;AAAAAAAAAAAABwIAAGRycy9kb3ducmV2LnhtbFBLBQYAAAAAAwADALcAAAD1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1" o:spid="_x0000_s1511" o:spt="20" style="position:absolute;left:5814;top:4752;flip:y;height:445;width:58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8mBxQAAANwAAAAPAAAAZHJzL2Rvd25yZXYueG1sRI9Bi8Iw&#10;FITvgv8hvIW9aapL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BXz8mB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2" o:spid="_x0000_s1512" o:spt="20" style="position:absolute;left:6385;top:4352;flip:y;height:366;width:492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f2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iEdDeJ4JR0DOHwAAAP//AwBQSwECLQAUAAYACAAAACEA2+H2y+4AAACFAQAAEwAAAAAAAAAA&#10;AAAAAAAAAAAAW0NvbnRlbnRfVHlwZXNdLnhtbFBLAQItABQABgAIAAAAIQBa9CxbvwAAABUBAAAL&#10;AAAAAAAAAAAAAAAAAB8BAABfcmVscy8ucmVsc1BLAQItABQABgAIAAAAIQCnHVf2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3" o:spid="_x0000_s1513" o:spt="20" style="position:absolute;left:3929;top:1794;height:1165;width:259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ZSj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mKcp/J+JR0CurwAAAP//AwBQSwECLQAUAAYACAAAACEA2+H2y+4AAACFAQAAEwAAAAAAAAAA&#10;AAAAAAAAAAAAW0NvbnRlbnRfVHlwZXNdLnhtbFBLAQItABQABgAIAAAAIQBa9CxbvwAAABUBAAAL&#10;AAAAAAAAAAAAAAAAAB8BAABfcmVscy8ucmVsc1BLAQItABQABgAIAAAAIQCFKZSj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4" o:spid="_x0000_s1514" o:spt="20" style="position:absolute;left:6385;top:2947;flip:y;height:1771;width:126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5" o:spid="_x0000_s1515" o:spt="20" style="position:absolute;left:3929;top:2947;flip:y;height:480;width:258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6" o:spid="_x0000_s1516" o:spt="20" style="position:absolute;left:6511;top:2045;flip:y;height:902;width:83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7" o:spid="_x0000_s1517" o:spt="20" style="position:absolute;left:5037;top:1131;height:868;width:88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pKg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j0kKv2fiEZDLHwAAAP//AwBQSwECLQAUAAYACAAAACEA2+H2y+4AAACFAQAAEwAAAAAAAAAA&#10;AAAAAAAAAAAAW0NvbnRlbnRfVHlwZXNdLnhtbFBLAQItABQABgAIAAAAIQBa9CxbvwAAABUBAAAL&#10;AAAAAAAAAAAAAAAAAB8BAABfcmVscy8ucmVsc1BLAQItABQABgAIAAAAIQD6EpKg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8" o:spid="_x0000_s1518" o:spt="20" style="position:absolute;left:5375;top:1999;flip:y;height:469;width:530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39" o:spid="_x0000_s1519" o:spt="20" style="position:absolute;left:5677;top:731;height:354;width:1325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NJ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t4mS3h70w8AnLzCwAA//8DAFBLAQItABQABgAIAAAAIQDb4fbL7gAAAIUBAAATAAAAAAAAAAAA&#10;AAAAAAAAAABbQ29udGVudF9UeXBlc10ueG1sUEsBAi0AFAAGAAgAAAAhAFr0LFu/AAAAFQEAAAsA&#10;AAAAAAAAAAAAAAAAHwEAAF9yZWxzLy5yZWxzUEsBAi0AFAAGAAgAAAAhAOTBo0nEAAAA3AAAAA8A&#10;AAAAAAAAAAAAAAAABwIAAGRycy9kb3ducmV2LnhtbFBLBQYAAAAAAwADALcAAAD4AgAAAAA=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0" o:spid="_x0000_s1520" o:spt="20" style="position:absolute;left:7002;top:1074;flip:x y;height:994;width:34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1" o:spid="_x0000_s1521" o:spt="20" style="position:absolute;left:7345;top:1714;flip:y;height:354;width:248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2" o:spid="_x0000_s1522" o:spt="20" style="position:absolute;left:6522;top:2959;height:217;width:868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0JF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vL5M4e9MPAIyvwEAAP//AwBQSwECLQAUAAYACAAAACEA2+H2y+4AAACFAQAAEwAAAAAAAAAA&#10;AAAAAAAAAAAAW0NvbnRlbnRfVHlwZXNdLnhtbFBLAQItABQABgAIAAAAIQBa9CxbvwAAABUBAAAL&#10;AAAAAAAAAAAAAAAAAB8BAABfcmVscy8ucmVsc1BLAQItABQABgAIAAAAIQCyY0JF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3" o:spid="_x0000_s1523" o:spt="20" style="position:absolute;left:7390;top:3176;height:1382;width:1244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+fe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C0XcDsTj4DM/wAAAP//AwBQSwECLQAUAAYACAAAACEA2+H2y+4AAACFAQAAEwAAAAAAAAAA&#10;AAAAAAAAAAAAW0NvbnRlbnRfVHlwZXNdLnhtbFBLAQItABQABgAIAAAAIQBa9CxbvwAAABUBAAAL&#10;AAAAAAAAAAAAAAAAAB8BAABfcmVscy8ucmVsc1BLAQItABQABgAIAAAAIQDdL+fe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4" o:spid="_x0000_s1524" o:spt="20" style="position:absolute;left:7390;top:2742;flip:y;height:422;width:1713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5" o:spid="_x0000_s1525" o:spt="20" style="position:absolute;left:9081;top:1805;flip:x y;height:937;width:22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  <v:line id="直接连接符 546" o:spid="_x0000_s1526" o:spt="20" style="position:absolute;left:9081;top:2742;height:1724;width:799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">
                <v:path arrowok="t"/>
                <v:fill focussize="0,0"/>
                <v:stroke weight="0.5pt" color="#5B9BD5" joinstyle="miter"/>
                <v:imagedata o:title=""/>
                <o:lock v:ext="edit"/>
              </v:line>
            </v:group>
            <v:shape id="文本框 32" o:spid="_x0000_s1527" o:spt="202" type="#_x0000_t202" style="position:absolute;left:2015;top:3815;height:986;width:73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文本框 33" o:spid="_x0000_s1528" o:spt="202" type="#_x0000_t202" style="position:absolute;left:4777;top:2548;height:986;width:66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Y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3E&#10;tfFMPAJy9Q8AAP//AwBQSwECLQAUAAYACAAAACEA2+H2y+4AAACFAQAAEwAAAAAAAAAAAAAAAAAA&#10;AAAAW0NvbnRlbnRfVHlwZXNdLnhtbFBLAQItABQABgAIAAAAIQBa9CxbvwAAABUBAAALAAAAAAAA&#10;AAAAAAAAAB8BAABfcmVscy8ucmVsc1BLAQItABQABgAIAAAAIQCfwwY/vwAAANwAAAAPAAAAAAAA&#10;AAAAAAAAAAcCAABkcnMvZG93bnJldi54bWxQSwUGAAAAAAMAAwC3AAAA8wIAAAAA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文本框 34" o:spid="_x0000_s1529" o:spt="202" type="#_x0000_t202" style="position:absolute;left:5439;top:4186;height:986;width:606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Ok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vFoCq8z8QjIxR8AAAD//wMAUEsBAi0AFAAGAAgAAAAhANvh9svuAAAAhQEAABMAAAAAAAAAAAAA&#10;AAAAAAAAAFtDb250ZW50X1R5cGVzXS54bWxQSwECLQAUAAYACAAAACEAWvQsW78AAAAVAQAACwAA&#10;AAAAAAAAAAAAAAAfAQAAX3JlbHMvLnJlbHNQSwECLQAUAAYACAAAACEA8I+jp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shape id="文本框 35" o:spid="_x0000_s1530" o:spt="202" type="#_x0000_t202" style="position:absolute;left:4820;top:6603;height:986;width:11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文本框 36" o:spid="_x0000_s1531" o:spt="202" type="#_x0000_t202" style="position:absolute;left:8737;top:6260;height:986;width:111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shape id="文本框 37" o:spid="_x0000_s1532" o:spt="202" type="#_x0000_t202" style="position:absolute;left:7722;top:4054;height:986;width:50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qcI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qSZAx/Z+IRkPMnAAAA//8DAFBLAQItABQABgAIAAAAIQDb4fbL7gAAAIUBAAATAAAAAAAAAAAA&#10;AAAAAAAAAABbQ29udGVudF9UeXBlc10ueG1sUEsBAi0AFAAGAAgAAAAhAFr0LFu/AAAAFQEAAAsA&#10;AAAAAAAAAAAAAAAAHwEAAF9yZWxzLy5yZWxzUEsBAi0AFAAGAAgAAAAhAHvypwj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7</w:t>
                    </w:r>
                  </w:p>
                </w:txbxContent>
              </v:textbox>
            </v:shape>
            <v:shape id="文本框 38" o:spid="_x0000_s1533" o:spt="202" type="#_x0000_t202" style="position:absolute;left:5254;top:1459;height:986;width:86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KT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STKB3zPxCMjsDgAA//8DAFBLAQItABQABgAIAAAAIQDb4fbL7gAAAIUBAAATAAAAAAAAAAAA&#10;AAAAAAAAAABbQ29udGVudF9UeXBlc10ueG1sUEsBAi0AFAAGAAgAAAAhAFr0LFu/AAAAFQEAAAsA&#10;AAAAAAAAAAAAAAAAHwEAAF9yZWxzLy5yZWxzUEsBAi0AFAAGAAgAAAAhABS+ApP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8</w:t>
                    </w:r>
                  </w:p>
                </w:txbxContent>
              </v:textbox>
            </v:shape>
            <v:shape id="文本框 40" o:spid="_x0000_s1534" o:spt="202" type="#_x0000_t202" style="position:absolute;left:8224;top:679;height:1149;width:11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10</w:t>
                    </w:r>
                  </w:p>
                </w:txbxContent>
              </v:textbox>
            </v:shape>
            <v:shape id="文本框 41" o:spid="_x0000_s1535" o:spt="202" type="#_x0000_t202" style="position:absolute;left:8418;top:2377;height:1787;width:133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11</w:t>
                    </w:r>
                  </w:p>
                </w:txbxContent>
              </v:textbox>
            </v:shape>
            <v:shape id="文本框 42" o:spid="_x0000_s1536" o:spt="202" type="#_x0000_t202" style="position:absolute;left:9309;top:3560;height:1185;width:11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10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8"/>
                        <w:szCs w:val="28"/>
                      </w:rPr>
                      <w:t>12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第</w:t>
      </w:r>
      <w:r>
        <w:rPr>
          <w:rFonts w:hint="eastAsia" w:ascii="Times New Roman" w:hAnsi="Times New Roman" w:cs="Times New Roman"/>
          <w:sz w:val="24"/>
        </w:rPr>
        <w:t>六</w:t>
      </w:r>
      <w:r>
        <w:rPr>
          <w:rFonts w:ascii="Times New Roman" w:hAnsi="Times New Roman" w:cs="Times New Roman"/>
          <w:sz w:val="24"/>
        </w:rPr>
        <w:t>关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  <w:highlight w:val="yellow"/>
        </w:rPr>
      </w:pPr>
      <w:r>
        <w:rPr>
          <w:rFonts w:hint="eastAsia" w:ascii="Times New Roman" w:hAnsi="Times New Roman" w:cs="Times New Roman"/>
          <w:sz w:val="24"/>
        </w:rPr>
        <w:t>玩家个数：</w:t>
      </w:r>
      <w:r>
        <w:rPr>
          <w:position w:val="-6"/>
          <w:highlight w:val="yellow"/>
        </w:rPr>
        <w:object>
          <v:shape id="_x0000_i1026" o:spt="75" type="#_x0000_t75" style="height:14.4pt;width:27.0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参数设定：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1787"/>
        <w:gridCol w:w="1462"/>
        <w:gridCol w:w="1417"/>
        <w:gridCol w:w="1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负重上限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200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千克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初始资金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</w:rPr>
              <w:t>0000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3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截止日期</w:t>
            </w:r>
          </w:p>
        </w:tc>
        <w:tc>
          <w:tcPr>
            <w:tcW w:w="1787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第</w:t>
            </w:r>
            <w:r>
              <w:rPr>
                <w:rFonts w:ascii="Times New Roman" w:hAnsi="Times New Roman" w:eastAsia="宋体" w:cs="Times New Roman"/>
                <w:sz w:val="24"/>
              </w:rPr>
              <w:t>30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天</w:t>
            </w:r>
          </w:p>
        </w:tc>
        <w:tc>
          <w:tcPr>
            <w:tcW w:w="1462" w:type="dxa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基础收益</w:t>
            </w:r>
          </w:p>
        </w:tc>
        <w:tc>
          <w:tcPr>
            <w:tcW w:w="2645" w:type="dxa"/>
            <w:gridSpan w:val="2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1000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资源</w:t>
            </w:r>
          </w:p>
        </w:tc>
        <w:tc>
          <w:tcPr>
            <w:tcW w:w="127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sz w:val="24"/>
              </w:rPr>
              <w:t>每箱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质量（千克）</w:t>
            </w:r>
          </w:p>
        </w:tc>
        <w:tc>
          <w:tcPr>
            <w:tcW w:w="1787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</w:rPr>
              <w:t>基准</w:t>
            </w:r>
            <w:r>
              <w:rPr>
                <w:rFonts w:ascii="Times New Roman" w:hAnsi="Times New Roman" w:eastAsia="宋体" w:cs="Times New Roman"/>
                <w:kern w:val="0"/>
                <w:sz w:val="24"/>
              </w:rPr>
              <w:t>价格</w:t>
            </w: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（元/箱）</w:t>
            </w:r>
          </w:p>
        </w:tc>
        <w:tc>
          <w:tcPr>
            <w:tcW w:w="4107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基础消耗量（箱）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59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27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787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晴朗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高温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b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沙暴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水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5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食物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2</w:t>
            </w:r>
          </w:p>
        </w:tc>
        <w:tc>
          <w:tcPr>
            <w:tcW w:w="178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  <w:tc>
          <w:tcPr>
            <w:tcW w:w="146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9</w:t>
            </w:r>
          </w:p>
        </w:tc>
        <w:tc>
          <w:tcPr>
            <w:tcW w:w="1228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0"/>
                <w:sz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</w:rPr>
              <w:t>10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天气状况：</w:t>
      </w:r>
      <w:r>
        <w:rPr>
          <w:rFonts w:hint="eastAsia"/>
          <w:sz w:val="24"/>
        </w:rPr>
        <w:t>玩家仅知道当天的天气状况，</w:t>
      </w:r>
      <w:r>
        <w:rPr>
          <w:rFonts w:hint="eastAsia"/>
          <w:sz w:val="24"/>
          <w:highlight w:val="yellow"/>
        </w:rPr>
        <w:t>但已知</w:t>
      </w:r>
      <w:r>
        <w:rPr>
          <w:rFonts w:ascii="Times New Roman" w:hAnsi="Times New Roman" w:cs="Times New Roman"/>
          <w:sz w:val="24"/>
          <w:highlight w:val="yellow"/>
        </w:rPr>
        <w:t>30</w:t>
      </w:r>
      <w:r>
        <w:rPr>
          <w:rFonts w:hint="eastAsia" w:ascii="Times New Roman" w:hAnsi="Times New Roman" w:cs="Times New Roman"/>
          <w:sz w:val="24"/>
          <w:highlight w:val="yellow"/>
        </w:rPr>
        <w:t>天内较少出现沙暴气候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地图：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group id="组合 559" o:spid="_x0000_s1537" o:spt="203" style="position:absolute;left:0pt;margin-left:78pt;margin-top:19.95pt;height:283.4pt;width:283.5pt;mso-wrap-distance-bottom:0pt;mso-wrap-distance-top:0pt;z-index:251674624;mso-width-relative:margin;mso-height-relative:page;" coordsize="36004,35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">
            <o:lock v:ext="edit"/>
            <v:shape id="_x0000_s1538" o:spid="_x0000_s1538" o:spt="202" type="#_x0000_t202" style="position:absolute;left:15582;top:22225;height:4876;width:485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矿山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18</w:t>
                    </w:r>
                  </w:p>
                </w:txbxContent>
              </v:textbox>
            </v:shape>
            <v:shape id="_x0000_s1539" o:spid="_x0000_s1539" o:spt="202" type="#_x0000_t202" style="position:absolute;left:23047;top:16017;height:4877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村庄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14</w:t>
                    </w:r>
                  </w:p>
                </w:txbxContent>
              </v:textbox>
            </v:shape>
            <v:group id="组合 237" o:spid="_x0000_s1540" o:spt="203" style="position:absolute;left:0;top:0;height:35991;width:36004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<o:lock v:ext="edit"/>
              <v:group id="组合 563" o:spid="_x0000_s1541" o:spt="203" style="position:absolute;left:0;top:0;height:5669;width:5670;" coordsize="5670,5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<o:lock v:ext="edit"/>
                <v:rect id="矩形 564" o:spid="_x0000_s1542" o:spt="1" style="position:absolute;left:1;top:0;height:5669;width:5669;v-text-anchor:middle;" filled="f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">
                  <v:path/>
                  <v:fill on="f" focussize="0,0"/>
                  <v:stroke weight="2.25pt" color="#1F4D78"/>
                  <v:imagedata o:title=""/>
                  <o:lock v:ext="edit"/>
                </v:rect>
                <v:group id="组合 565" o:spid="_x0000_s1543" o:spt="203" style="position:absolute;left:1;top:907;height:453;width:1134;" coordorigin="1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3B9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">
                  <o:lock v:ext="edit" aspectratio="t"/>
                  <v:shape id="弧形 566" o:spid="_x0000_s1544" o:spt="100" style="position:absolute;left:2552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67" o:spid="_x0000_s1545" o:spt="20" style="position:absolute;left:1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+D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J0tYbfM/EIyO0dAAD//wMAUEsBAi0AFAAGAAgAAAAhANvh9svuAAAAhQEAABMAAAAAAAAAAAAA&#10;AAAAAAAAAFtDb250ZW50X1R5cGVzXS54bWxQSwECLQAUAAYACAAAACEAWvQsW78AAAAVAQAACwAA&#10;AAAAAAAAAAAAAAAfAQAAX3JlbHMvLnJlbHNQSwECLQAUAAYACAAAACEAqliPg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68" o:spid="_x0000_s1546" o:spt="20" style="position:absolute;left:595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xvx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p&#10;Nq6NZ+IRkPkvAAAA//8DAFBLAQItABQABgAIAAAAIQDb4fbL7gAAAIUBAAATAAAAAAAAAAAAAAAA&#10;AAAAAABbQ29udGVudF9UeXBlc10ueG1sUEsBAi0AFAAGAAgAAAAhAFr0LFu/AAAAFQEAAAsAAAAA&#10;AAAAAAAAAAAAHwEAAF9yZWxzLy5yZWxzUEsBAi0AFAAGAAgAAAAhANvHG/H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69" o:spid="_x0000_s1547" o:spt="203" style="position:absolute;left:1;top:2040;height:453;width:1134;" coordorigin="1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o:lock v:ext="edit" aspectratio="t"/>
                  <v:shape id="弧形 570" o:spid="_x0000_s1548" o:spt="100" style="position:absolute;left:2552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71" o:spid="_x0000_s1549" o:spt="20" style="position:absolute;left:1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CSx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6WwEv2fiEZCrHwAAAP//AwBQSwECLQAUAAYACAAAACEA2+H2y+4AAACFAQAAEwAAAAAAAAAAAAAA&#10;AAAAAAAAW0NvbnRlbnRfVHlwZXNdLnhtbFBLAQItABQABgAIAAAAIQBa9CxbvwAAABUBAAALAAAA&#10;AAAAAAAAAAAAAB8BAABfcmVscy8ucmVsc1BLAQItABQABgAIAAAAIQDPJCSx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72" o:spid="_x0000_s1550" o:spt="20" style="position:absolute;left:5954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73" o:spid="_x0000_s1551" o:spt="203" style="position:absolute;left:2269;top:907;height:453;width:1134;" coordorigin="2269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o:lock v:ext="edit" aspectratio="t"/>
                  <v:shape id="弧形 574" o:spid="_x0000_s1552" o:spt="100" style="position:absolute;left:4820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75" o:spid="_x0000_s1553" o:spt="20" style="position:absolute;left:2269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248" o:spid="_x0000_s1554" o:spt="20" style="position:absolute;left:8222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275" o:spid="_x0000_s1555" o:spt="203" style="position:absolute;left:2269;top:2040;height:453;width:1134;" coordorigin="2269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o:lock v:ext="edit" aspectratio="t"/>
                  <v:shape id="弧形 283" o:spid="_x0000_s1556" o:spt="100" style="position:absolute;left:4820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287" o:spid="_x0000_s1557" o:spt="20" style="position:absolute;left:226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289" o:spid="_x0000_s1558" o:spt="20" style="position:absolute;left:8222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76" o:spid="_x0000_s1559" o:spt="203" style="position:absolute;left:4536;top:906;height:453;width:1134;" coordorigin="4536,90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<o:lock v:ext="edit" aspectratio="t"/>
                  <v:shape id="弧形 577" o:spid="_x0000_s1560" o:spt="100" style="position:absolute;left:7087;top:90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78" o:spid="_x0000_s1561" o:spt="20" style="position:absolute;left:4536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79" o:spid="_x0000_s1562" o:spt="20" style="position:absolute;left:10489;top:260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80" o:spid="_x0000_s1563" o:spt="203" style="position:absolute;left:4536;top:2040;height:453;width:1134;" coordorigin="4536,2040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<o:lock v:ext="edit" aspectratio="t"/>
                  <v:shape id="弧形 581" o:spid="_x0000_s1564" o:spt="100" style="position:absolute;left:7087;top:2040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82" o:spid="_x0000_s1565" o:spt="20" style="position:absolute;left:4536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83" o:spid="_x0000_s1566" o:spt="20" style="position:absolute;left:10489;top:3741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84" o:spid="_x0000_s1567" o:spt="203" style="position:absolute;left:2836;top:356;height:453;width:1134;rotation:5898240f;" coordorigin="2836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">
                  <o:lock v:ext="edit" aspectratio="t"/>
                  <v:shape id="弧形 585" o:spid="_x0000_s1568" o:spt="100" style="position:absolute;left:5387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86" o:spid="_x0000_s1569" o:spt="20" style="position:absolute;left:2836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87" o:spid="_x0000_s1570" o:spt="20" style="position:absolute;left:878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88" o:spid="_x0000_s1571" o:spt="203" style="position:absolute;left:567;top:356;height:453;width:1134;rotation:5898240f;" coordorigin="567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">
                  <o:lock v:ext="edit" aspectratio="t"/>
                  <v:shape id="弧形 589" o:spid="_x0000_s1572" o:spt="100" style="position:absolute;left:3118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90" o:spid="_x0000_s1573" o:spt="20" style="position:absolute;left:567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GfQ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fnxTDwCcvMPAAD//wMAUEsBAi0AFAAGAAgAAAAhANvh9svuAAAAhQEAABMAAAAAAAAAAAAAAAAA&#10;AAAAAFtDb250ZW50X1R5cGVzXS54bWxQSwECLQAUAAYACAAAACEAWvQsW78AAAAVAQAACwAAAAAA&#10;AAAAAAAAAAAfAQAAX3JlbHMvLnJlbHNQSwECLQAUAAYACAAAACEAEGRn0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91" o:spid="_x0000_s1574" o:spt="20" style="position:absolute;left:6520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92" o:spid="_x0000_s1575" o:spt="203" style="position:absolute;left:1701;top:356;height:453;width:1134;rotation:5898240f;" coordorigin="1701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">
                  <o:lock v:ext="edit" aspectratio="t"/>
                  <v:shape id="弧形 593" o:spid="_x0000_s1576" o:spt="100" style="position:absolute;left:4252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94" o:spid="_x0000_s1577" o:spt="20" style="position:absolute;left:1701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95" o:spid="_x0000_s1578" o:spt="20" style="position:absolute;left:7654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596" o:spid="_x0000_s1579" o:spt="203" style="position:absolute;left:3969;top:356;height:453;width:1134;rotation:5898240f;" coordorigin="3969,356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">
                  <o:lock v:ext="edit" aspectratio="t"/>
                  <v:shape id="弧形 597" o:spid="_x0000_s1580" o:spt="100" style="position:absolute;left:6520;top:356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598" o:spid="_x0000_s1581" o:spt="20" style="position:absolute;left:3969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599" o:spid="_x0000_s1582" o:spt="20" style="position:absolute;left:9922;top:2057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00" o:spid="_x0000_s1583" o:spt="203" style="position:absolute;left:567;top:2607;height:453;width:1134;rotation:5898240f;" coordorigin="567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rR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uanM+kIyPULAAD//wMAUEsBAi0AFAAGAAgAAAAhANvh9svuAAAAhQEAABMAAAAAAAAAAAAAAAAA&#10;AAAAAFtDb250ZW50X1R5cGVzXS54bWxQSwECLQAUAAYACAAAACEAWvQsW78AAAAVAQAACwAAAAAA&#10;AAAAAAAAAAAfAQAAX3JlbHMvLnJlbHNQSwECLQAUAAYACAAAACEAcoPK0cAAAADcAAAADwAAAAAA&#10;AAAAAAAAAAAHAgAAZHJzL2Rvd25yZXYueG1sUEsFBgAAAAADAAMAtwAAAPQCAAAAAA==&#10;">
                  <o:lock v:ext="edit" aspectratio="t"/>
                  <v:shape id="弧形 601" o:spid="_x0000_s1584" o:spt="100" style="position:absolute;left:3118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02" o:spid="_x0000_s1585" o:spt="20" style="position:absolute;left:567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03" o:spid="_x0000_s1586" o:spt="20" style="position:absolute;left:6520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04" o:spid="_x0000_s1587" o:spt="203" style="position:absolute;left:1702;top:2607;height:453;width:1134;rotation:5898240f;" coordorigin="1702,26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zSxAAAANw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Ywzd7gfiYdAbn4AwAA//8DAFBLAQItABQABgAIAAAAIQDb4fbL7gAAAIUBAAATAAAAAAAAAAAA&#10;AAAAAAAAAABbQ29udGVudF9UeXBlc10ueG1sUEsBAi0AFAAGAAgAAAAhAFr0LFu/AAAAFQEAAAsA&#10;AAAAAAAAAAAAAAAAHwEAAF9yZWxzLy5yZWxzUEsBAi0AFAAGAAgAAAAhAA24zNLEAAAA3AAAAA8A&#10;AAAAAAAAAAAAAAAABwIAAGRycy9kb3ducmV2LnhtbFBLBQYAAAAAAwADALcAAAD4AgAAAAA=&#10;">
                  <o:lock v:ext="edit" aspectratio="t"/>
                  <v:shape id="弧形 605" o:spid="_x0000_s1588" o:spt="100" style="position:absolute;left:4253;top:26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06" o:spid="_x0000_s1589" o:spt="20" style="position:absolute;left:1702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7E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SeF+Jh4BufkFAAD//wMAUEsBAi0AFAAGAAgAAAAhANvh9svuAAAAhQEAABMAAAAAAAAAAAAA&#10;AAAAAAAAAFtDb250ZW50X1R5cGVzXS54bWxQSwECLQAUAAYACAAAACEAWvQsW78AAAAVAQAACwAA&#10;AAAAAAAAAAAAAAAfAQAAX3JlbHMvLnJlbHNQSwECLQAUAAYACAAAACEAw+6ux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07" o:spid="_x0000_s1590" o:spt="20" style="position:absolute;left:7655;top:43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tf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nEygeeZeATk/B8AAP//AwBQSwECLQAUAAYACAAAACEA2+H2y+4AAACFAQAAEwAAAAAAAAAAAAAA&#10;AAAAAAAAW0NvbnRlbnRfVHlwZXNdLnhtbFBLAQItABQABgAIAAAAIQBa9CxbvwAAABUBAAALAAAA&#10;AAAAAAAAAAAAAB8BAABfcmVscy8ucmVsc1BLAQItABQABgAIAAAAIQCsogtf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08" o:spid="_x0000_s1591" o:spt="203" style="position:absolute;left:2836;top:2608;height:453;width:1134;rotation:5898240f;" coordorigin="2836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">
                  <o:lock v:ext="edit" aspectratio="t"/>
                  <v:shape id="弧形 609" o:spid="_x0000_s1592" o:spt="100" style="position:absolute;left:5387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10" o:spid="_x0000_s1593" o:spt="20" style="position:absolute;left:2836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X2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/HgmHgG5/gUAAP//AwBQSwECLQAUAAYACAAAACEA2+H2y+4AAACFAQAAEwAAAAAAAAAAAAAAAAAA&#10;AAAAW0NvbnRlbnRfVHlwZXNdLnhtbFBLAQItABQABgAIAAAAIQBa9CxbvwAAABUBAAALAAAAAAAA&#10;AAAAAAAAAB8BAABfcmVscy8ucmVsc1BLAQItABQABgAIAAAAIQCmkgX2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11" o:spid="_x0000_s1594" o:spt="20" style="position:absolute;left:878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12" o:spid="_x0000_s1595" o:spt="203" style="position:absolute;left:3969;top:2608;height:453;width:1134;rotation:5898240f;" coordorigin="3969,26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">
                  <o:lock v:ext="edit" aspectratio="t"/>
                  <v:shape id="弧形 613" o:spid="_x0000_s1596" o:spt="100" style="position:absolute;left:6520;top:26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14" o:spid="_x0000_s1597" o:spt="20" style="position:absolute;left:3969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15" o:spid="_x0000_s1598" o:spt="20" style="position:absolute;left:9922;top:43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Zu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WMLvmXgEZPkDAAD//wMAUEsBAi0AFAAGAAgAAAAhANvh9svuAAAAhQEAABMAAAAAAAAAAAAA&#10;AAAAAAAAAFtDb250ZW50X1R5cGVzXS54bWxQSwECLQAUAAYACAAAACEAWvQsW78AAAAVAQAACwAA&#10;AAAAAAAAAAAAAAAfAQAAX3JlbHMvLnJlbHNQSwECLQAUAAYACAAAACEAtuWmb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16" o:spid="_x0000_s1599" o:spt="203" style="position:absolute;left:1134;top:907;height:453;width:1134;rotation:11796480f;" coordorigin="1134,907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">
                  <o:lock v:ext="edit" aspectratio="t"/>
                  <v:shape id="弧形 617" o:spid="_x0000_s1600" o:spt="100" style="position:absolute;left:3685;top:907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18" o:spid="_x0000_s1601" o:spt="20" style="position:absolute;left:1134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19" o:spid="_x0000_s1602" o:spt="20" style="position:absolute;left:7087;top:2608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Kxr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Fs8g7XM/EIyMUFAAD//wMAUEsBAi0AFAAGAAgAAAAhANvh9svuAAAAhQEAABMAAAAAAAAAAAAA&#10;AAAAAAAAAFtDb250ZW50X1R5cGVzXS54bWxQSwECLQAUAAYACAAAACEAWvQsW78AAAAVAQAACwAA&#10;AAAAAAAAAAAAAAAfAQAAX3JlbHMvLnJlbHNQSwECLQAUAAYACAAAACEAN6isa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20" o:spid="_x0000_s1603" o:spt="203" style="position:absolute;left:1135;top:2041;height:453;width:1134;rotation:11796480f;" coordorigin="1135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3T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zU9n0hGQqzcAAAD//wMAUEsBAi0AFAAGAAgAAAAhANvh9svuAAAAhQEAABMAAAAAAAAAAAAAAAAA&#10;AAAAAFtDb250ZW50X1R5cGVzXS54bWxQSwECLQAUAAYACAAAACEAWvQsW78AAAAVAQAACwAAAAAA&#10;AAAAAAAAAAAfAQAAX3JlbHMvLnJlbHNQSwECLQAUAAYACAAAACEAH9it08AAAADcAAAADwAAAAAA&#10;AAAAAAAAAAAHAgAAZHJzL2Rvd25yZXYueG1sUEsFBgAAAAADAAMAtwAAAPQCAAAAAA==&#10;">
                  <o:lock v:ext="edit" aspectratio="t"/>
                  <v:shape id="弧形 621" o:spid="_x0000_s1604" o:spt="100" style="position:absolute;left:3686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22" o:spid="_x0000_s1605" o:spt="20" style="position:absolute;left:1135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23" o:spid="_x0000_s1606" o:spt="20" style="position:absolute;left:7088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24" o:spid="_x0000_s1607" o:spt="203" style="position:absolute;left:3402;top:923;height:453;width:1134;rotation:11796480f;" coordorigin="3402,92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">
                  <o:lock v:ext="edit" aspectratio="t"/>
                  <v:shape id="弧形 625" o:spid="_x0000_s1608" o:spt="100" style="position:absolute;left:5953;top:92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26" o:spid="_x0000_s1609" o:spt="20" style="position:absolute;left:3402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Kk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I5T+D8Tj4BcPAEAAP//AwBQSwECLQAUAAYACAAAACEA2+H2y+4AAACFAQAAEwAAAAAAAAAAAAAA&#10;AAAAAAAAW0NvbnRlbnRfVHlwZXNdLnhtbFBLAQItABQABgAIAAAAIQBa9CxbvwAAABUBAAALAAAA&#10;AAAAAAAAAAAAAB8BAABfcmVscy8ucmVsc1BLAQItABQABgAIAAAAIQCIW/Kk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27" o:spid="_x0000_s1610" o:spt="20" style="position:absolute;left:9355;top:262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28" o:spid="_x0000_s1611" o:spt="203" style="position:absolute;left:3403;top:2041;height:453;width:1134;rotation:11796480f;" coordorigin="3403,20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HV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rU1n0hGQqzcAAAD//wMAUEsBAi0AFAAGAAgAAAAhANvh9svuAAAAhQEAABMAAAAAAAAAAAAAAAAA&#10;AAAAAFtDb250ZW50X1R5cGVzXS54bWxQSwECLQAUAAYACAAAACEAWvQsW78AAAAVAQAACwAAAAAA&#10;AAAAAAAAAAAfAQAAX3JlbHMvLnJlbHNQSwECLQAUAAYACAAAACEA4a6h1cAAAADcAAAADwAAAAAA&#10;AAAAAAAAAAAHAgAAZHJzL2Rvd25yZXYueG1sUEsFBgAAAAADAAMAtwAAAPQCAAAAAA==&#10;">
                  <o:lock v:ext="edit" aspectratio="t"/>
                  <v:shape id="弧形 629" o:spid="_x0000_s1612" o:spt="100" style="position:absolute;left:5954;top:20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30" o:spid="_x0000_s1613" o:spt="20" style="position:absolute;left:3403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1mW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X48E4+A3P4BAAD//wMAUEsBAi0AFAAGAAgAAAAhANvh9svuAAAAhQEAABMAAAAAAAAAAAAAAAAA&#10;AAAAAFtDb250ZW50X1R5cGVzXS54bWxQSwECLQAUAAYACAAAACEAWvQsW78AAAAVAQAACwAAAAAA&#10;AAAAAAAAAAAfAQAAX3JlbHMvLnJlbHNQSwECLQAUAAYACAAAACEA7SdZls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31" o:spid="_x0000_s1614" o:spt="20" style="position:absolute;left:9356;top:37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32" o:spid="_x0000_s1615" o:spt="203" style="position:absolute;left:568;top:1473;height:453;width:1134;rotation:-5898240f;" coordorigin="568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">
                  <o:lock v:ext="edit" aspectratio="t"/>
                  <v:shape id="弧形 633" o:spid="_x0000_s1616" o:spt="100" style="position:absolute;left:3119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34" o:spid="_x0000_s1617" o:spt="20" style="position:absolute;left:568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+V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6XsLvmXgE5PYHAAD//wMAUEsBAi0AFAAGAAgAAAAhANvh9svuAAAAhQEAABMAAAAAAAAAAAAA&#10;AAAAAAAAAFtDb250ZW50X1R5cGVzXS54bWxQSwECLQAUAAYACAAAACEAWvQsW78AAAAVAQAACwAA&#10;AAAAAAAAAAAAAAAfAQAAX3JlbHMvLnJlbHNQSwECLQAUAAYACAAAACEAkhxfl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35" o:spid="_x0000_s1618" o:spt="20" style="position:absolute;left:652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36" o:spid="_x0000_s1619" o:spt="203" style="position:absolute;left:1701;top:1473;height:453;width:1134;rotation:-5898240f;" coordorigin="1701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">
                  <o:lock v:ext="edit" aspectratio="t"/>
                  <v:shape id="弧形 637" o:spid="_x0000_s1620" o:spt="100" style="position:absolute;left:4252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cGN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3Rh+z6QjIOc/AAAA//8DAFBLAQItABQABgAIAAAAIQDb4fbL7gAAAIUBAAATAAAAAAAA&#10;AAAAAAAAAAAAAABbQ29udGVudF9UeXBlc10ueG1sUEsBAi0AFAAGAAgAAAAhAFr0LFu/AAAAFQEA&#10;AAsAAAAAAAAAAAAAAAAAHwEAAF9yZWxzLy5yZWxzUEsBAi0AFAAGAAgAAAAhAF8dwY3HAAAA3AAA&#10;AA8AAAAAAAAAAAAAAAAABwIAAGRycy9kb3ducmV2LnhtbFBLBQYAAAAAAwADALcAAAD7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38" o:spid="_x0000_s1621" o:spt="20" style="position:absolute;left:1701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39" o:spid="_x0000_s1622" o:spt="20" style="position:absolute;left:7654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40" o:spid="_x0000_s1623" o:spt="203" style="position:absolute;left:2836;top:1473;height:453;width:1134;rotation:-5898240f;" coordorigin="2836,1473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">
                  <o:lock v:ext="edit" aspectratio="t"/>
                  <v:shape id="弧形 641" o:spid="_x0000_s1624" o:spt="100" style="position:absolute;left:5387;top:1473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42" o:spid="_x0000_s1625" o:spt="20" style="position:absolute;left:2836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43" o:spid="_x0000_s1626" o:spt="20" style="position:absolute;left:8789;top:3174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44" o:spid="_x0000_s1627" o:spt="203" style="position:absolute;left:3970;top:1475;height:453;width:1134;rotation:-5898240f;" coordorigin="3970,14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">
                  <o:lock v:ext="edit" aspectratio="t"/>
                  <v:shape id="弧形 645" o:spid="_x0000_s1628" o:spt="100" style="position:absolute;left:6521;top:14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46" o:spid="_x0000_s1629" o:spt="20" style="position:absolute;left:3970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47" o:spid="_x0000_s1630" o:spt="20" style="position:absolute;left:9923;top:31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LKf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J1+gR/Z+IRkPkNAAD//wMAUEsBAi0AFAAGAAgAAAAhANvh9svuAAAAhQEAABMAAAAAAAAAAAAA&#10;AAAAAAAAAFtDb250ZW50X1R5cGVzXS54bWxQSwECLQAUAAYACAAAACEAWvQsW78AAAAVAQAACwAA&#10;AAAAAAAAAAAAAAAfAQAAX3JlbHMvLnJlbHNQSwECLQAUAAYACAAAACEAOsiyn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48" o:spid="_x0000_s1631" o:spt="203" style="position:absolute;left:3969;top:4875;height:454;width:1134;rotation:5898240f;" coordorigin="3969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">
                  <o:lock v:ext="edit" aspectratio="t"/>
                  <v:shape id="弧形 649" o:spid="_x0000_s1632" o:spt="100" style="position:absolute;left:6520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50" o:spid="_x0000_s1633" o:spt="20" style="position:absolute;left:3969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Lw2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M6PZ+IRkPkvAAAA//8DAFBLAQItABQABgAIAAAAIQDb4fbL7gAAAIUBAAATAAAAAAAAAAAAAAAA&#10;AAAAAABbQ29udGVudF9UeXBlc10ueG1sUEsBAi0AFAAGAAgAAAAhAFr0LFu/AAAAFQEAAAsAAAAA&#10;AAAAAAAAAAAAHwEAAF9yZWxzLy5yZWxzUEsBAi0AFAAGAAgAAAAhADD4vDb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51" o:spid="_x0000_s1634" o:spt="20" style="position:absolute;left:9922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52" o:spid="_x0000_s1635" o:spt="203" style="position:absolute;left:1703;top:4875;height:454;width:1134;rotation:5898240f;" coordorigin="1703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">
                  <o:lock v:ext="edit" aspectratio="t"/>
                  <v:shape id="弧形 653" o:spid="_x0000_s1636" o:spt="100" style="position:absolute;left:4254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54" o:spid="_x0000_s1637" o:spt="20" style="position:absolute;left:1703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55" o:spid="_x0000_s1638" o:spt="20" style="position:absolute;left:7656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56" o:spid="_x0000_s1639" o:spt="203" style="position:absolute;left:567;top:4875;height:454;width:1134;rotation:5898240f;" coordorigin="56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">
                  <o:lock v:ext="edit" aspectratio="t"/>
                  <v:shape id="弧形 657" o:spid="_x0000_s1640" o:spt="100" style="position:absolute;left:311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58" o:spid="_x0000_s1641" o:spt="20" style="position:absolute;left:56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59" o:spid="_x0000_s1642" o:spt="20" style="position:absolute;left:652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Wr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EqfYbfM/EIyO0dAAD//wMAUEsBAi0AFAAGAAgAAAAhANvh9svuAAAAhQEAABMAAAAAAAAAAAAA&#10;AAAAAAAAAFtDb250ZW50X1R5cGVzXS54bWxQSwECLQAUAAYACAAAACEAWvQsW78AAAAVAQAACwAA&#10;AAAAAAAAAAAAAAAfAQAAX3JlbHMvLnJlbHNQSwECLQAUAAYACAAAACEAocIVq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60" o:spid="_x0000_s1643" o:spt="203" style="position:absolute;left:4536;top:4308;height:454;width:1134;" coordorigin="4536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<o:lock v:ext="edit" aspectratio="t"/>
                  <v:shape id="弧形 661" o:spid="_x0000_s1644" o:spt="100" style="position:absolute;left:7087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62" o:spid="_x0000_s1645" o:spt="20" style="position:absolute;left:453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63" o:spid="_x0000_s1646" o:spt="20" style="position:absolute;left:10489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64" o:spid="_x0000_s1647" o:spt="203" style="position:absolute;left:3403;top:4308;height:454;width:1134;rotation:11796480f;" coordorigin="3403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">
                  <o:lock v:ext="edit" aspectratio="t"/>
                  <v:shape id="弧形 665" o:spid="_x0000_s1648" o:spt="100" style="position:absolute;left:5954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66" o:spid="_x0000_s1649" o:spt="20" style="position:absolute;left:340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67" o:spid="_x0000_s1650" o:spt="20" style="position:absolute;left:9356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68" o:spid="_x0000_s1651" o:spt="203" style="position:absolute;left:1134;top:3174;height:454;width:1134;rotation:11796480f;" coordorigin="1134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">
                  <o:lock v:ext="edit" aspectratio="t"/>
                  <v:shape id="弧形 669" o:spid="_x0000_s1652" o:spt="100" style="position:absolute;left:3685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70" o:spid="_x0000_s1653" o:spt="20" style="position:absolute;left:113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eBW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fjwTj4Bc/QIAAP//AwBQSwECLQAUAAYACAAAACEA2+H2y+4AAACFAQAAEwAAAAAAAAAAAAAAAAAA&#10;AAAAW0NvbnRlbnRfVHlwZXNdLnhtbFBLAQItABQABgAIAAAAIQBa9CxbvwAAABUBAAALAAAAAAAA&#10;AAAAAAAAAB8BAABfcmVscy8ucmVsc1BLAQItABQABgAIAAAAIQB7TeBW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71" o:spid="_x0000_s1654" o:spt="20" style="position:absolute;left:7087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72" o:spid="_x0000_s1655" o:spt="203" style="position:absolute;left:2837;top:4875;height:454;width:1134;rotation:5898240f;" coordorigin="2837,4875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">
                  <o:lock v:ext="edit" aspectratio="t"/>
                  <v:shape id="弧形 673" o:spid="_x0000_s1656" o:spt="100" style="position:absolute;left:5388;top:4875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74" o:spid="_x0000_s1657" o:spt="20" style="position:absolute;left:2837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75" o:spid="_x0000_s1658" o:spt="20" style="position:absolute;left:8790;top:6576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76" o:spid="_x0000_s1659" o:spt="203" style="position:absolute;left:1;top:3174;height:454;width:1134;" coordorigin="1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o:lock v:ext="edit" aspectratio="t"/>
                  <v:shape id="弧形 677" o:spid="_x0000_s1660" o:spt="100" style="position:absolute;left:2552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78" o:spid="_x0000_s1661" o:spt="20" style="position:absolute;left: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79" o:spid="_x0000_s1662" o:spt="20" style="position:absolute;left:5954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80" o:spid="_x0000_s1663" o:spt="203" style="position:absolute;left:0;top:4308;height:454;width:1134;" coordorigin="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o:lock v:ext="edit" aspectratio="t"/>
                  <v:shape id="弧形 681" o:spid="_x0000_s1664" o:spt="100" style="position:absolute;left:255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82" o:spid="_x0000_s1665" o:spt="20" style="position:absolute;left: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83" o:spid="_x0000_s1666" o:spt="20" style="position:absolute;left:595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84" o:spid="_x0000_s1667" o:spt="203" style="position:absolute;left:1135;top:4308;height:454;width:1134;rotation:11796480f;" coordorigin="1135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">
                  <o:lock v:ext="edit" aspectratio="t"/>
                  <v:shape id="弧形 685" o:spid="_x0000_s1668" o:spt="100" style="position:absolute;left:3686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86" o:spid="_x0000_s1669" o:spt="20" style="position:absolute;left:1135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87" o:spid="_x0000_s1670" o:spt="20" style="position:absolute;left:7088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88" o:spid="_x0000_s1671" o:spt="203" style="position:absolute;left:3402;top:3174;height:454;width:1134;rotation:11796480f;" coordorigin="3402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">
                  <o:lock v:ext="edit" aspectratio="t"/>
                  <v:shape id="弧形 689" o:spid="_x0000_s1672" o:spt="100" style="position:absolute;left:5953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90" o:spid="_x0000_s1673" o:spt="20" style="position:absolute;left:3402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as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fjwTj4Bc/QIAAP//AwBQSwECLQAUAAYACAAAACEA2+H2y+4AAACFAQAAEwAAAAAAAAAAAAAAAAAA&#10;AAAAW0NvbnRlbnRfVHlwZXNdLnhtbFBLAQItABQABgAIAAAAIQBa9CxbvwAAABUBAAALAAAAAAAA&#10;AAAAAAAAAB8BAABfcmVscy8ucmVsc1BLAQItABQABgAIAAAAIQDLQQas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91" o:spid="_x0000_s1674" o:spt="20" style="position:absolute;left:9355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92" o:spid="_x0000_s1675" o:spt="203" style="position:absolute;left:569;top:3742;height:454;width:1134;rotation:-5898240f;" coordorigin="569,3742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">
                  <o:lock v:ext="edit" aspectratio="t"/>
                  <v:shape id="弧形 693" o:spid="_x0000_s1676" o:spt="100" style="position:absolute;left:3120;top:3742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94" o:spid="_x0000_s1677" o:spt="20" style="position:absolute;left:569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95" o:spid="_x0000_s1678" o:spt="20" style="position:absolute;left:6522;top:5443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696" o:spid="_x0000_s1679" o:spt="203" style="position:absolute;left:1703;top:3741;height:454;width:1134;rotation:-5898240f;" coordorigin="1703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">
                  <o:lock v:ext="edit" aspectratio="t"/>
                  <v:shape id="弧形 697" o:spid="_x0000_s1680" o:spt="100" style="position:absolute;left:4254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698" o:spid="_x0000_s1681" o:spt="20" style="position:absolute;left:1703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699" o:spid="_x0000_s1682" o:spt="20" style="position:absolute;left:7656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00" o:spid="_x0000_s1683" o:spt="203" style="position:absolute;left:2837;top:3741;height:454;width:1134;rotation:-5898240f;" coordorigin="2837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">
                  <o:lock v:ext="edit" aspectratio="t"/>
                  <v:shape id="弧形 701" o:spid="_x0000_s1684" o:spt="100" style="position:absolute;left:5388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02" o:spid="_x0000_s1685" o:spt="20" style="position:absolute;left:2837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03" o:spid="_x0000_s1686" o:spt="20" style="position:absolute;left:8790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04" o:spid="_x0000_s1687" o:spt="203" style="position:absolute;left:3969;top:3741;height:454;width:1134;rotation:-5898240f;" coordorigin="3969,3741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">
                  <o:lock v:ext="edit" aspectratio="t"/>
                  <v:shape id="弧形 705" o:spid="_x0000_s1688" o:spt="100" style="position:absolute;left:6520;top:3741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06" o:spid="_x0000_s1689" o:spt="20" style="position:absolute;left:3969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07" o:spid="_x0000_s1690" o:spt="20" style="position:absolute;left:9922;top:5442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08" o:spid="_x0000_s1691" o:spt="203" style="position:absolute;left:2268;top:3174;height:454;width:1134;" coordorigin="2268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o:lock v:ext="edit" aspectratio="t"/>
                  <v:shape id="弧形 709" o:spid="_x0000_s1692" o:spt="100" style="position:absolute;left:4819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10" o:spid="_x0000_s1693" o:spt="20" style="position:absolute;left:2268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wpr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/HgmHgG5egIAAP//AwBQSwECLQAUAAYACAAAACEA2+H2y+4AAACFAQAAEwAAAAAAAAAAAAAAAAAA&#10;AAAAW0NvbnRlbnRfVHlwZXNdLnhtbFBLAQItABQABgAIAAAAIQBa9CxbvwAAABUBAAALAAAAAAAA&#10;AAAAAAAAAB8BAABfcmVscy8ucmVsc1BLAQItABQABgAIAAAAIQDQcwpr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11" o:spid="_x0000_s1694" o:spt="20" style="position:absolute;left:8221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12" o:spid="_x0000_s1695" o:spt="203" style="position:absolute;left:2270;top:4308;height:454;width:1134;" coordorigin="2270,4308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o:lock v:ext="edit" aspectratio="t"/>
                  <v:shape id="弧形 713" o:spid="_x0000_s1696" o:spt="100" style="position:absolute;left:4821;top:4308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14" o:spid="_x0000_s1697" o:spt="20" style="position:absolute;left:2270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15" o:spid="_x0000_s1698" o:spt="20" style="position:absolute;left:8223;top:6009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  <v:group id="组合 716" o:spid="_x0000_s1699" o:spt="203" style="position:absolute;left:4536;top:3174;height:454;width:1134;" coordorigin="4536,3174" coordsize="8504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o:lock v:ext="edit" aspectratio="t"/>
                  <v:shape id="弧形 717" o:spid="_x0000_s1700" o:spt="100" style="position:absolute;left:7087;top:3174;height:3402;width:3402;v-text-anchor:middle;" filled="f" stroked="t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" path="m0,5015nsc-5,3217,955,1554,2516,661c4076,-232,5996,-219,7544,696c9092,1611,10029,3287,9999,5084l5000,5000,0,5015xem0,5015nfc-5,3217,955,1554,2516,661c4076,-232,5996,-219,7544,696c9092,1611,10029,3287,9999,5084e">
                    <v:path arrowok="t" o:connecttype="custom" o:connectlocs="0,1706;856,225;2566,237;3402,1730" o:connectangles="0,0,0,0"/>
                    <v:fill on="f" focussize="0,0"/>
                    <v:stroke weight="2.25pt" color="#1F4D78" joinstyle="miter"/>
                    <v:imagedata o:title=""/>
                    <o:lock v:ext="edit"/>
                  </v:shape>
                  <v:line id="直接连接符 718" o:spid="_x0000_s1701" o:spt="20" style="position:absolute;left:4536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  <v:line id="直接连接符 719" o:spid="_x0000_s1702" o:spt="20" style="position:absolute;left:10489;top:4875;height:0;width:2551;" o:connectortype="straight" strok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">
                    <v:path arrowok="t"/>
                    <v:fill focussize="0,0"/>
                    <v:stroke weight="2.25pt" color="#1F4D78" joinstyle="miter"/>
                    <v:imagedata o:title=""/>
                    <o:lock v:ext="edit"/>
                  </v:line>
                </v:group>
              </v:group>
              <v:shape id="文本框 212" o:spid="_x0000_s1703" o:spt="202" type="#_x0000_t202" style="position:absolute;left:1512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xh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fjqTjoBePwEAAP//AwBQSwECLQAUAAYACAAAACEA2+H2y+4AAACFAQAAEwAAAAAAAAAAAAAAAAAA&#10;AAAAW0NvbnRlbnRfVHlwZXNdLnhtbFBLAQItABQABgAIAAAAIQBa9CxbvwAAABUBAAALAAAAAAAA&#10;AAAAAAAAAB8BAABfcmVscy8ucmVsc1BLAQItABQABgAIAAAAIQBjKixh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  <v:shape id="文本框 213" o:spid="_x0000_s1704" o:spt="202" type="#_x0000_t202" style="position:absolute;left:2646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on6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Y9ZDrcz6Qjo5RUAAP//AwBQSwECLQAUAAYACAAAACEA2+H2y+4AAACFAQAAEwAAAAAAAAAAAAAA&#10;AAAAAAAAW0NvbnRlbnRfVHlwZXNdLnhtbFBLAQItABQABgAIAAAAIQBa9CxbvwAAABUBAAALAAAA&#10;AAAAAAAAAAAAAB8BAABfcmVscy8ucmVsc1BLAQItABQABgAIAAAAIQAMZon6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  <v:shape id="文本框 214" o:spid="_x0000_s1705" o:spt="202" type="#_x0000_t202" style="position:absolute;left:3780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BeN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4C3P4f9MOgJ69QcAAP//AwBQSwECLQAUAAYACAAAACEA2+H2y+4AAACFAQAAEwAAAAAAAAAAAAAA&#10;AAAAAAAAW0NvbnRlbnRfVHlwZXNdLnhtbFBLAQItABQABgAIAAAAIQBa9CxbvwAAABUBAAALAAAA&#10;AAAAAAAAAAAAAB8BAABfcmVscy8ucmVsc1BLAQItABQABgAIAAAAIQD8tBeNwgAAANwAAAAPAAAA&#10;AAAAAAAAAAAAAAcCAABkcnMvZG93bnJldi54bWxQSwUGAAAAAAMAAwC3AAAA9g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  <v:shape id="文本框 215" o:spid="_x0000_s1706" o:spt="202" type="#_x0000_t202" style="position:absolute;left:4915;top:266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LIW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k/iyF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  <v:shape id="文本框 216" o:spid="_x0000_s1707" o:spt="202" type="#_x0000_t202" style="position:absolute;left:351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pi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4G2+gN8z6QjozQ8AAAD//wMAUEsBAi0AFAAGAAgAAAAhANvh9svuAAAAhQEAABMAAAAAAAAAAAAA&#10;AAAAAAAAAFtDb250ZW50X1R5cGVzXS54bWxQSwECLQAUAAYACAAAACEAWvQsW78AAAAVAQAACwAA&#10;AAAAAAAAAAAAAAAfAQAAX3JlbHMvLnJlbHNQSwECLQAUAAYACAAAACEAHBEqY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  <v:shape id="文本框 217" o:spid="_x0000_s1708" o:spt="202" type="#_x0000_t202" style="position:absolute;left:1474;top:1365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  <v:shape id="文本框 218" o:spid="_x0000_s1709" o:spt="202" type="#_x0000_t202" style="position:absolute;left:2586;top:1360;height:768;width:377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xGO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Nt8Cb9n0hHQmycAAAD//wMAUEsBAi0AFAAGAAgAAAAhANvh9svuAAAAhQEAABMAAAAAAAAAAAAA&#10;AAAAAAAAAFtDb250ZW50X1R5cGVzXS54bWxQSwECLQAUAAYACAAAACEAWvQsW78AAAAVAQAACwAA&#10;AAAAAAAAAAAAAAAfAQAAX3JlbHMvLnJlbHNQSwECLQAUAAYACAAAACEAg48Rjs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  <v:shape id="文本框 220" o:spid="_x0000_s1710" o:spt="202" type="#_x0000_t202" style="position:absolute;left:4764;top:1367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  <v:shape id="文本框 221" o:spid="_x0000_s1711" o:spt="202" type="#_x0000_t202" style="position:absolute;left:200;top:2523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  <v:shape id="文本框 222" o:spid="_x0000_s1712" o:spt="202" type="#_x0000_t202" style="position:absolute;left:1229;top:2545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X8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4HW+hN8z6QjozQ8AAAD//wMAUEsBAi0AFAAGAAgAAAAhANvh9svuAAAAhQEAABMAAAAAAAAAAAAA&#10;AAAAAAAAAFtDb250ZW50X1R5cGVzXS54bWxQSwECLQAUAAYACAAAACEAWvQsW78AAAAVAQAACwAA&#10;AAAAAAAAAAAAAAAfAQAAX3JlbHMvLnJlbHNQSwECLQAUAAYACAAAACEA8hCF/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shape>
              <v:shape id="文本框 223" o:spid="_x0000_s1713" o:spt="202" type="#_x0000_t202" style="position:absolute;left:2454;top:2512;height:768;width:880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7q8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5vO6vM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13</w:t>
                      </w:r>
                    </w:p>
                  </w:txbxContent>
                </v:textbox>
              </v:shape>
              <v:shape id="文本框 224" o:spid="_x0000_s1714" o:spt="202" type="#_x0000_t202" style="position:absolute;left:3402;top:1376;height:768;width:1099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8n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ib8fJ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  <v:shape id="文本框 225" o:spid="_x0000_s1715" o:spt="202" type="#_x0000_t202" style="position:absolute;left:4627;top:2494;height:768;width:100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YFQ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4G0xh98z6QjozQ8AAAD//wMAUEsBAi0AFAAGAAgAAAAhANvh9svuAAAAhQEAABMAAAAAAAAAAAAA&#10;AAAAAAAAAFtDb250ZW50X1R5cGVzXS54bWxQSwECLQAUAAYACAAAACEAWvQsW78AAAAVAQAACwAA&#10;AAAAAAAAAAAAAAAfAQAAX3JlbHMvLnJlbHNQSwECLQAUAAYACAAAACEAeW2BU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</v:shape>
              <v:shape id="文本框 226" o:spid="_x0000_s1716" o:spt="202" type="#_x0000_t202" style="position:absolute;left:34;top:3588;height:768;width:982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16</w:t>
                      </w:r>
                    </w:p>
                  </w:txbxContent>
                </v:textbox>
              </v:shape>
              <v:shape id="文本框 228" o:spid="_x0000_s1717" o:spt="202" type="#_x0000_t202" style="position:absolute;left:1289;top:3588;height:768;width:75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Ly/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nL/B7Jh0BvboDAAD//wMAUEsBAi0AFAAGAAgAAAAhANvh9svuAAAAhQEAABMAAAAAAAAAAAAA&#10;AAAAAAAAAFtDb250ZW50X1R5cGVzXS54bWxQSwECLQAUAAYACAAAACEAWvQsW78AAAAVAQAACwAA&#10;AAAAAAAAAAAAAAAfAQAAX3JlbHMvLnJlbHNQSwECLQAUAAYACAAAACEAmci8v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17</w:t>
                      </w:r>
                    </w:p>
                  </w:txbxContent>
                </v:textbox>
              </v:shape>
              <v:shape id="文本框 229" o:spid="_x0000_s1718" o:spt="202" type="#_x0000_t202" style="position:absolute;left:3457;top:3628;height:768;width:94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19</w:t>
                      </w:r>
                    </w:p>
                  </w:txbxContent>
                </v:textbox>
              </v:shape>
              <v:shape id="文本框 230" o:spid="_x0000_s1719" o:spt="202" type="#_x0000_t202" style="position:absolute;left:4705;top:3615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</v:shape>
              <v:shape id="文本框 231" o:spid="_x0000_s1720" o:spt="202" type="#_x0000_t202" style="position:absolute;left:65;top:4762;height:768;width:98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21</w:t>
                      </w:r>
                    </w:p>
                  </w:txbxContent>
                </v:textbox>
              </v:shape>
              <v:shape id="文本框 232" o:spid="_x0000_s1721" o:spt="202" type="#_x0000_t202" style="position:absolute;left:1424;top:4762;height:768;width:755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22</w:t>
                      </w:r>
                    </w:p>
                  </w:txbxContent>
                </v:textbox>
              </v:shape>
              <v:shape id="文本框 233" o:spid="_x0000_s1722" o:spt="202" type="#_x0000_t202" style="position:absolute;left:2544;top:4737;height:768;width:713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shape>
              <v:shape id="文本框 234" o:spid="_x0000_s1723" o:spt="202" type="#_x0000_t202" style="position:absolute;left:3527;top:4762;height:768;width:90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cnB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li/&#10;pPnpTDoCuvwFAAD//wMAUEsBAi0AFAAGAAgAAAAhANvh9svuAAAAhQEAABMAAAAAAAAAAAAAAAAA&#10;AAAAAFtDb250ZW50X1R5cGVzXS54bWxQSwECLQAUAAYACAAAACEAWvQsW78AAAAVAQAACwAAAAAA&#10;AAAAAAAAAAAfAQAAX3JlbHMvLnJlbHNQSwECLQAUAAYACAAAACEAvvXJwcAAAADcAAAADwAAAAAA&#10;AAAAAAAAAAAHAgAAZHJzL2Rvd25yZXYueG1sUEsFBgAAAAADAAMAtwAAAPQCAAAAAA==&#10;">
                <v:path/>
                <v:fill on="f" focussize="0,0"/>
                <v:stroke on="f" joinstyle="miter"/>
                <v:imagedata o:title=""/>
                <o:lock v:ext="edit"/>
                <v:textbox style="mso-fit-shape-to-text:t;">
                  <w:txbxContent>
                    <w:p>
                      <w:pPr>
                        <w:pStyle w:val="10"/>
                        <w:jc w:val="center"/>
                        <w:rPr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24</w:t>
                      </w:r>
                    </w:p>
                  </w:txbxContent>
                </v:textbox>
              </v:shape>
            </v:group>
            <v:shape id="_x0000_s1724" o:spid="_x0000_s1724" o:spt="202" type="#_x0000_t202" style="position:absolute;left:1143;top:762;height:4876;width:4851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起点</w:t>
                    </w: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1</w:t>
                    </w:r>
                  </w:p>
                </w:txbxContent>
              </v:textbox>
            </v:shape>
            <v:shape id="_x0000_s1725" o:spid="_x0000_s1725" o:spt="202" type="#_x0000_t202" style="position:absolute;left:30480;top:29718;height:4876;width:4502;mso-wrap-style:none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">
              <v:path/>
              <v:fill on="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pStyle w:val="10"/>
                      <w:jc w:val="center"/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</w:pPr>
                    <w:r>
                      <w:rPr>
                        <w:rFonts w:hint="eastAsia"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终点</w:t>
                    </w:r>
                  </w:p>
                  <w:p>
                    <w:pPr>
                      <w:pStyle w:val="10"/>
                      <w:jc w:val="center"/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kern w:val="24"/>
                        <w:sz w:val="21"/>
                        <w:szCs w:val="21"/>
                      </w:rPr>
                      <w:t>25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rPr>
          <w:rFonts w:ascii="Times New Roman" w:hAnsi="Times New Roman" w:cs="Times New Roman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83692C"/>
    <w:rsid w:val="00001F73"/>
    <w:rsid w:val="00006F85"/>
    <w:rsid w:val="0004179C"/>
    <w:rsid w:val="00045E12"/>
    <w:rsid w:val="000503E2"/>
    <w:rsid w:val="00053C2E"/>
    <w:rsid w:val="000867FA"/>
    <w:rsid w:val="00092C0B"/>
    <w:rsid w:val="00095E47"/>
    <w:rsid w:val="00155C96"/>
    <w:rsid w:val="001D474B"/>
    <w:rsid w:val="001E6A7F"/>
    <w:rsid w:val="0020487B"/>
    <w:rsid w:val="00217071"/>
    <w:rsid w:val="0023151E"/>
    <w:rsid w:val="00244C2B"/>
    <w:rsid w:val="00275AD3"/>
    <w:rsid w:val="00287EB0"/>
    <w:rsid w:val="002B7BE0"/>
    <w:rsid w:val="00320826"/>
    <w:rsid w:val="00336430"/>
    <w:rsid w:val="0037294C"/>
    <w:rsid w:val="00373B93"/>
    <w:rsid w:val="00381BF3"/>
    <w:rsid w:val="00394F1D"/>
    <w:rsid w:val="003A5705"/>
    <w:rsid w:val="003C0628"/>
    <w:rsid w:val="003E3997"/>
    <w:rsid w:val="004243F3"/>
    <w:rsid w:val="004707C9"/>
    <w:rsid w:val="004A04AC"/>
    <w:rsid w:val="004D0EF5"/>
    <w:rsid w:val="00535E15"/>
    <w:rsid w:val="005378C9"/>
    <w:rsid w:val="0054099B"/>
    <w:rsid w:val="00580B07"/>
    <w:rsid w:val="00596096"/>
    <w:rsid w:val="00605749"/>
    <w:rsid w:val="0062170C"/>
    <w:rsid w:val="006522D8"/>
    <w:rsid w:val="0068409F"/>
    <w:rsid w:val="00710063"/>
    <w:rsid w:val="007922FD"/>
    <w:rsid w:val="007A0256"/>
    <w:rsid w:val="007E3895"/>
    <w:rsid w:val="007E38C7"/>
    <w:rsid w:val="0083692C"/>
    <w:rsid w:val="0085645F"/>
    <w:rsid w:val="0087794A"/>
    <w:rsid w:val="008C7F65"/>
    <w:rsid w:val="008F198C"/>
    <w:rsid w:val="00912E2E"/>
    <w:rsid w:val="00952A5E"/>
    <w:rsid w:val="0096092A"/>
    <w:rsid w:val="009660DB"/>
    <w:rsid w:val="00A2355C"/>
    <w:rsid w:val="00A25BF9"/>
    <w:rsid w:val="00A37A62"/>
    <w:rsid w:val="00A84200"/>
    <w:rsid w:val="00A9675E"/>
    <w:rsid w:val="00AE172A"/>
    <w:rsid w:val="00AF1FFB"/>
    <w:rsid w:val="00B05C84"/>
    <w:rsid w:val="00BD52D3"/>
    <w:rsid w:val="00BF248D"/>
    <w:rsid w:val="00C0133B"/>
    <w:rsid w:val="00C2179F"/>
    <w:rsid w:val="00C241EB"/>
    <w:rsid w:val="00C651C6"/>
    <w:rsid w:val="00CE7EF4"/>
    <w:rsid w:val="00CF71F3"/>
    <w:rsid w:val="00D766D0"/>
    <w:rsid w:val="00D767AE"/>
    <w:rsid w:val="00D97911"/>
    <w:rsid w:val="00DC0850"/>
    <w:rsid w:val="00DC592C"/>
    <w:rsid w:val="00DE612C"/>
    <w:rsid w:val="00DF54D0"/>
    <w:rsid w:val="00E2001C"/>
    <w:rsid w:val="00E2159F"/>
    <w:rsid w:val="00E42A02"/>
    <w:rsid w:val="00E76CA5"/>
    <w:rsid w:val="00E82A8A"/>
    <w:rsid w:val="00EA07A8"/>
    <w:rsid w:val="00EC328E"/>
    <w:rsid w:val="00ED2167"/>
    <w:rsid w:val="00F53FCC"/>
    <w:rsid w:val="00F547EC"/>
    <w:rsid w:val="00FA573A"/>
    <w:rsid w:val="00FB6258"/>
    <w:rsid w:val="107F7941"/>
    <w:rsid w:val="3BCB1446"/>
    <w:rsid w:val="494A33ED"/>
    <w:rsid w:val="5DEB7BFF"/>
    <w:rsid w:val="6EFF52DF"/>
    <w:rsid w:val="6FDA5A3C"/>
    <w:rsid w:val="7FFDAAA0"/>
    <w:rsid w:val="97E9CEA0"/>
    <w:rsid w:val="ACF7AB34"/>
    <w:rsid w:val="AFFBD012"/>
    <w:rsid w:val="BFFF8E8D"/>
    <w:rsid w:val="D1EF3AB5"/>
    <w:rsid w:val="DBFF53B3"/>
    <w:rsid w:val="E579F32E"/>
    <w:rsid w:val="E8B76A03"/>
    <w:rsid w:val="FB3E5A4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character" w:styleId="5">
    <w:name w:val="annotation reference"/>
    <w:basedOn w:val="2"/>
    <w:qFormat/>
    <w:uiPriority w:val="0"/>
    <w:rPr>
      <w:sz w:val="21"/>
      <w:szCs w:val="21"/>
    </w:rPr>
  </w:style>
  <w:style w:type="paragraph" w:styleId="6">
    <w:name w:val="annotation text"/>
    <w:basedOn w:val="1"/>
    <w:link w:val="14"/>
    <w:qFormat/>
    <w:uiPriority w:val="0"/>
    <w:pPr>
      <w:jc w:val="left"/>
    </w:pPr>
  </w:style>
  <w:style w:type="paragraph" w:styleId="7">
    <w:name w:val="annotation subject"/>
    <w:basedOn w:val="6"/>
    <w:next w:val="6"/>
    <w:link w:val="15"/>
    <w:qFormat/>
    <w:uiPriority w:val="0"/>
    <w:rPr>
      <w:b/>
      <w:bCs/>
    </w:rPr>
  </w:style>
  <w:style w:type="paragraph" w:styleId="8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rPr>
      <w:sz w:val="24"/>
    </w:rPr>
  </w:style>
  <w:style w:type="table" w:styleId="11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2"/>
    <w:link w:val="9"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2"/>
    <w:link w:val="8"/>
    <w:qFormat/>
    <w:uiPriority w:val="0"/>
    <w:rPr>
      <w:kern w:val="2"/>
      <w:sz w:val="18"/>
      <w:szCs w:val="18"/>
    </w:rPr>
  </w:style>
  <w:style w:type="character" w:customStyle="1" w:styleId="14">
    <w:name w:val="批注文字 Char"/>
    <w:basedOn w:val="2"/>
    <w:link w:val="6"/>
    <w:qFormat/>
    <w:uiPriority w:val="0"/>
    <w:rPr>
      <w:kern w:val="2"/>
      <w:sz w:val="21"/>
      <w:szCs w:val="24"/>
    </w:rPr>
  </w:style>
  <w:style w:type="character" w:customStyle="1" w:styleId="15">
    <w:name w:val="批注主题 Char"/>
    <w:basedOn w:val="14"/>
    <w:link w:val="7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basedOn w:val="2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30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37"/>
    <customShpInfo spid="_x0000_s1047"/>
    <customShpInfo spid="_x0000_s1048"/>
    <customShpInfo spid="_x0000_s1049"/>
    <customShpInfo spid="_x0000_s1036"/>
    <customShpInfo spid="_x0000_s1050"/>
    <customShpInfo spid="_x0000_s1051"/>
    <customShpInfo spid="_x0000_s1035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34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33"/>
    <customShpInfo spid="_x0000_s1084"/>
    <customShpInfo spid="_x0000_s1085"/>
    <customShpInfo spid="_x0000_s1086"/>
    <customShpInfo spid="_x0000_s1087"/>
    <customShpInfo spid="_x0000_s1088"/>
    <customShpInfo spid="_x0000_s1032"/>
    <customShpInfo spid="_x0000_s1090"/>
    <customShpInfo spid="_x0000_s1091"/>
    <customShpInfo spid="_x0000_s1089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031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028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02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026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0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39"/>
    <customShpInfo spid="_x0000_s112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49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58"/>
    <customShpInfo spid="_x0000_s1148"/>
    <customShpInfo spid="_x0000_s1128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69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78"/>
    <customShpInfo spid="_x0000_s116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88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197"/>
    <customShpInfo spid="_x0000_s1187"/>
    <customShpInfo spid="_x0000_s1167"/>
    <customShpInfo spid="_x0000_s1127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126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74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273"/>
    <customShpInfo spid="_x0000_s1310"/>
    <customShpInfo spid="_x0000_s1311"/>
    <customShpInfo spid="_x0000_s1314"/>
    <customShpInfo spid="_x0000_s1316"/>
    <customShpInfo spid="_x0000_s1317"/>
    <customShpInfo spid="_x0000_s1318"/>
    <customShpInfo spid="_x0000_s1315"/>
    <customShpInfo spid="_x0000_s1320"/>
    <customShpInfo spid="_x0000_s1321"/>
    <customShpInfo spid="_x0000_s1322"/>
    <customShpInfo spid="_x0000_s1319"/>
    <customShpInfo spid="_x0000_s1324"/>
    <customShpInfo spid="_x0000_s1325"/>
    <customShpInfo spid="_x0000_s1326"/>
    <customShpInfo spid="_x0000_s1323"/>
    <customShpInfo spid="_x0000_s1328"/>
    <customShpInfo spid="_x0000_s1329"/>
    <customShpInfo spid="_x0000_s1330"/>
    <customShpInfo spid="_x0000_s1327"/>
    <customShpInfo spid="_x0000_s1332"/>
    <customShpInfo spid="_x0000_s1333"/>
    <customShpInfo spid="_x0000_s1334"/>
    <customShpInfo spid="_x0000_s1331"/>
    <customShpInfo spid="_x0000_s1336"/>
    <customShpInfo spid="_x0000_s1337"/>
    <customShpInfo spid="_x0000_s1338"/>
    <customShpInfo spid="_x0000_s1335"/>
    <customShpInfo spid="_x0000_s1340"/>
    <customShpInfo spid="_x0000_s1341"/>
    <customShpInfo spid="_x0000_s1342"/>
    <customShpInfo spid="_x0000_s1339"/>
    <customShpInfo spid="_x0000_s1344"/>
    <customShpInfo spid="_x0000_s1345"/>
    <customShpInfo spid="_x0000_s1346"/>
    <customShpInfo spid="_x0000_s1343"/>
    <customShpInfo spid="_x0000_s1348"/>
    <customShpInfo spid="_x0000_s1349"/>
    <customShpInfo spid="_x0000_s1350"/>
    <customShpInfo spid="_x0000_s1347"/>
    <customShpInfo spid="_x0000_s1352"/>
    <customShpInfo spid="_x0000_s1353"/>
    <customShpInfo spid="_x0000_s1354"/>
    <customShpInfo spid="_x0000_s1351"/>
    <customShpInfo spid="_x0000_s1356"/>
    <customShpInfo spid="_x0000_s1357"/>
    <customShpInfo spid="_x0000_s1358"/>
    <customShpInfo spid="_x0000_s1355"/>
    <customShpInfo spid="_x0000_s1360"/>
    <customShpInfo spid="_x0000_s1361"/>
    <customShpInfo spid="_x0000_s1362"/>
    <customShpInfo spid="_x0000_s1359"/>
    <customShpInfo spid="_x0000_s1364"/>
    <customShpInfo spid="_x0000_s1365"/>
    <customShpInfo spid="_x0000_s1366"/>
    <customShpInfo spid="_x0000_s1363"/>
    <customShpInfo spid="_x0000_s1368"/>
    <customShpInfo spid="_x0000_s1369"/>
    <customShpInfo spid="_x0000_s1370"/>
    <customShpInfo spid="_x0000_s1367"/>
    <customShpInfo spid="_x0000_s1372"/>
    <customShpInfo spid="_x0000_s1373"/>
    <customShpInfo spid="_x0000_s1374"/>
    <customShpInfo spid="_x0000_s1371"/>
    <customShpInfo spid="_x0000_s1376"/>
    <customShpInfo spid="_x0000_s1377"/>
    <customShpInfo spid="_x0000_s1378"/>
    <customShpInfo spid="_x0000_s1375"/>
    <customShpInfo spid="_x0000_s1380"/>
    <customShpInfo spid="_x0000_s1381"/>
    <customShpInfo spid="_x0000_s1382"/>
    <customShpInfo spid="_x0000_s1379"/>
    <customShpInfo spid="_x0000_s1384"/>
    <customShpInfo spid="_x0000_s1385"/>
    <customShpInfo spid="_x0000_s1386"/>
    <customShpInfo spid="_x0000_s1383"/>
    <customShpInfo spid="_x0000_s1388"/>
    <customShpInfo spid="_x0000_s1389"/>
    <customShpInfo spid="_x0000_s1390"/>
    <customShpInfo spid="_x0000_s1387"/>
    <customShpInfo spid="_x0000_s1392"/>
    <customShpInfo spid="_x0000_s1393"/>
    <customShpInfo spid="_x0000_s1394"/>
    <customShpInfo spid="_x0000_s1391"/>
    <customShpInfo spid="_x0000_s1396"/>
    <customShpInfo spid="_x0000_s1397"/>
    <customShpInfo spid="_x0000_s1398"/>
    <customShpInfo spid="_x0000_s1395"/>
    <customShpInfo spid="_x0000_s1400"/>
    <customShpInfo spid="_x0000_s1401"/>
    <customShpInfo spid="_x0000_s1402"/>
    <customShpInfo spid="_x0000_s1399"/>
    <customShpInfo spid="_x0000_s1404"/>
    <customShpInfo spid="_x0000_s1405"/>
    <customShpInfo spid="_x0000_s1406"/>
    <customShpInfo spid="_x0000_s1403"/>
    <customShpInfo spid="_x0000_s1408"/>
    <customShpInfo spid="_x0000_s1409"/>
    <customShpInfo spid="_x0000_s1410"/>
    <customShpInfo spid="_x0000_s1407"/>
    <customShpInfo spid="_x0000_s1412"/>
    <customShpInfo spid="_x0000_s1413"/>
    <customShpInfo spid="_x0000_s1414"/>
    <customShpInfo spid="_x0000_s1411"/>
    <customShpInfo spid="_x0000_s1416"/>
    <customShpInfo spid="_x0000_s1417"/>
    <customShpInfo spid="_x0000_s1418"/>
    <customShpInfo spid="_x0000_s1415"/>
    <customShpInfo spid="_x0000_s1420"/>
    <customShpInfo spid="_x0000_s1421"/>
    <customShpInfo spid="_x0000_s1422"/>
    <customShpInfo spid="_x0000_s1419"/>
    <customShpInfo spid="_x0000_s1424"/>
    <customShpInfo spid="_x0000_s1425"/>
    <customShpInfo spid="_x0000_s1426"/>
    <customShpInfo spid="_x0000_s1423"/>
    <customShpInfo spid="_x0000_s1428"/>
    <customShpInfo spid="_x0000_s1429"/>
    <customShpInfo spid="_x0000_s1430"/>
    <customShpInfo spid="_x0000_s1427"/>
    <customShpInfo spid="_x0000_s1432"/>
    <customShpInfo spid="_x0000_s1433"/>
    <customShpInfo spid="_x0000_s1434"/>
    <customShpInfo spid="_x0000_s1431"/>
    <customShpInfo spid="_x0000_s1436"/>
    <customShpInfo spid="_x0000_s1437"/>
    <customShpInfo spid="_x0000_s1438"/>
    <customShpInfo spid="_x0000_s1435"/>
    <customShpInfo spid="_x0000_s1440"/>
    <customShpInfo spid="_x0000_s1441"/>
    <customShpInfo spid="_x0000_s1442"/>
    <customShpInfo spid="_x0000_s1439"/>
    <customShpInfo spid="_x0000_s1444"/>
    <customShpInfo spid="_x0000_s1445"/>
    <customShpInfo spid="_x0000_s1446"/>
    <customShpInfo spid="_x0000_s1443"/>
    <customShpInfo spid="_x0000_s1448"/>
    <customShpInfo spid="_x0000_s1449"/>
    <customShpInfo spid="_x0000_s1450"/>
    <customShpInfo spid="_x0000_s1447"/>
    <customShpInfo spid="_x0000_s1452"/>
    <customShpInfo spid="_x0000_s1453"/>
    <customShpInfo spid="_x0000_s1454"/>
    <customShpInfo spid="_x0000_s1451"/>
    <customShpInfo spid="_x0000_s1456"/>
    <customShpInfo spid="_x0000_s1457"/>
    <customShpInfo spid="_x0000_s1458"/>
    <customShpInfo spid="_x0000_s1455"/>
    <customShpInfo spid="_x0000_s1460"/>
    <customShpInfo spid="_x0000_s1461"/>
    <customShpInfo spid="_x0000_s1462"/>
    <customShpInfo spid="_x0000_s1459"/>
    <customShpInfo spid="_x0000_s1464"/>
    <customShpInfo spid="_x0000_s1465"/>
    <customShpInfo spid="_x0000_s1466"/>
    <customShpInfo spid="_x0000_s1463"/>
    <customShpInfo spid="_x0000_s1468"/>
    <customShpInfo spid="_x0000_s1469"/>
    <customShpInfo spid="_x0000_s1470"/>
    <customShpInfo spid="_x0000_s1467"/>
    <customShpInfo spid="_x0000_s1472"/>
    <customShpInfo spid="_x0000_s1473"/>
    <customShpInfo spid="_x0000_s1474"/>
    <customShpInfo spid="_x0000_s1471"/>
    <customShpInfo spid="_x0000_s1313"/>
    <customShpInfo spid="_x0000_s1475"/>
    <customShpInfo spid="_x0000_s1476"/>
    <customShpInfo spid="_x0000_s1477"/>
    <customShpInfo spid="_x0000_s1478"/>
    <customShpInfo spid="_x0000_s1479"/>
    <customShpInfo spid="_x0000_s1480"/>
    <customShpInfo spid="_x0000_s1481"/>
    <customShpInfo spid="_x0000_s1482"/>
    <customShpInfo spid="_x0000_s1483"/>
    <customShpInfo spid="_x0000_s1484"/>
    <customShpInfo spid="_x0000_s1485"/>
    <customShpInfo spid="_x0000_s1486"/>
    <customShpInfo spid="_x0000_s1487"/>
    <customShpInfo spid="_x0000_s1488"/>
    <customShpInfo spid="_x0000_s1489"/>
    <customShpInfo spid="_x0000_s1490"/>
    <customShpInfo spid="_x0000_s1491"/>
    <customShpInfo spid="_x0000_s1492"/>
    <customShpInfo spid="_x0000_s1493"/>
    <customShpInfo spid="_x0000_s1494"/>
    <customShpInfo spid="_x0000_s1495"/>
    <customShpInfo spid="_x0000_s1312"/>
    <customShpInfo spid="_x0000_s1496"/>
    <customShpInfo spid="_x0000_s1497"/>
    <customShpInfo spid="_x0000_s1309"/>
    <customShpInfo spid="_x0000_s1498"/>
    <customShpInfo spid="_x0000_s1499"/>
    <customShpInfo spid="_x0000_s1500"/>
    <customShpInfo spid="_x0000_s1503"/>
    <customShpInfo spid="_x0000_s1504"/>
    <customShpInfo spid="_x0000_s1505"/>
    <customShpInfo spid="_x0000_s1506"/>
    <customShpInfo spid="_x0000_s1507"/>
    <customShpInfo spid="_x0000_s1508"/>
    <customShpInfo spid="_x0000_s1509"/>
    <customShpInfo spid="_x0000_s1510"/>
    <customShpInfo spid="_x0000_s1511"/>
    <customShpInfo spid="_x0000_s1512"/>
    <customShpInfo spid="_x0000_s1513"/>
    <customShpInfo spid="_x0000_s1514"/>
    <customShpInfo spid="_x0000_s1515"/>
    <customShpInfo spid="_x0000_s1516"/>
    <customShpInfo spid="_x0000_s1517"/>
    <customShpInfo spid="_x0000_s1518"/>
    <customShpInfo spid="_x0000_s1519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02"/>
    <customShpInfo spid="_x0000_s1527"/>
    <customShpInfo spid="_x0000_s1528"/>
    <customShpInfo spid="_x0000_s1529"/>
    <customShpInfo spid="_x0000_s1530"/>
    <customShpInfo spid="_x0000_s1531"/>
    <customShpInfo spid="_x0000_s1532"/>
    <customShpInfo spid="_x0000_s1533"/>
    <customShpInfo spid="_x0000_s1534"/>
    <customShpInfo spid="_x0000_s1535"/>
    <customShpInfo spid="_x0000_s1536"/>
    <customShpInfo spid="_x0000_s1501"/>
    <customShpInfo spid="_x0000_s1538"/>
    <customShpInfo spid="_x0000_s1539"/>
    <customShpInfo spid="_x0000_s1542"/>
    <customShpInfo spid="_x0000_s1544"/>
    <customShpInfo spid="_x0000_s1545"/>
    <customShpInfo spid="_x0000_s1546"/>
    <customShpInfo spid="_x0000_s1543"/>
    <customShpInfo spid="_x0000_s1548"/>
    <customShpInfo spid="_x0000_s1549"/>
    <customShpInfo spid="_x0000_s1550"/>
    <customShpInfo spid="_x0000_s1547"/>
    <customShpInfo spid="_x0000_s1552"/>
    <customShpInfo spid="_x0000_s1553"/>
    <customShpInfo spid="_x0000_s1554"/>
    <customShpInfo spid="_x0000_s1551"/>
    <customShpInfo spid="_x0000_s1556"/>
    <customShpInfo spid="_x0000_s1557"/>
    <customShpInfo spid="_x0000_s1558"/>
    <customShpInfo spid="_x0000_s1555"/>
    <customShpInfo spid="_x0000_s1560"/>
    <customShpInfo spid="_x0000_s1561"/>
    <customShpInfo spid="_x0000_s1562"/>
    <customShpInfo spid="_x0000_s1559"/>
    <customShpInfo spid="_x0000_s1564"/>
    <customShpInfo spid="_x0000_s1565"/>
    <customShpInfo spid="_x0000_s1566"/>
    <customShpInfo spid="_x0000_s1563"/>
    <customShpInfo spid="_x0000_s1568"/>
    <customShpInfo spid="_x0000_s1569"/>
    <customShpInfo spid="_x0000_s1570"/>
    <customShpInfo spid="_x0000_s1567"/>
    <customShpInfo spid="_x0000_s1572"/>
    <customShpInfo spid="_x0000_s1573"/>
    <customShpInfo spid="_x0000_s1574"/>
    <customShpInfo spid="_x0000_s1571"/>
    <customShpInfo spid="_x0000_s1576"/>
    <customShpInfo spid="_x0000_s1577"/>
    <customShpInfo spid="_x0000_s1578"/>
    <customShpInfo spid="_x0000_s1575"/>
    <customShpInfo spid="_x0000_s1580"/>
    <customShpInfo spid="_x0000_s1581"/>
    <customShpInfo spid="_x0000_s1582"/>
    <customShpInfo spid="_x0000_s1579"/>
    <customShpInfo spid="_x0000_s1584"/>
    <customShpInfo spid="_x0000_s1585"/>
    <customShpInfo spid="_x0000_s1586"/>
    <customShpInfo spid="_x0000_s1583"/>
    <customShpInfo spid="_x0000_s1588"/>
    <customShpInfo spid="_x0000_s1589"/>
    <customShpInfo spid="_x0000_s1590"/>
    <customShpInfo spid="_x0000_s1587"/>
    <customShpInfo spid="_x0000_s1592"/>
    <customShpInfo spid="_x0000_s1593"/>
    <customShpInfo spid="_x0000_s1594"/>
    <customShpInfo spid="_x0000_s1591"/>
    <customShpInfo spid="_x0000_s1596"/>
    <customShpInfo spid="_x0000_s1597"/>
    <customShpInfo spid="_x0000_s1598"/>
    <customShpInfo spid="_x0000_s1595"/>
    <customShpInfo spid="_x0000_s1600"/>
    <customShpInfo spid="_x0000_s1601"/>
    <customShpInfo spid="_x0000_s1602"/>
    <customShpInfo spid="_x0000_s1599"/>
    <customShpInfo spid="_x0000_s1604"/>
    <customShpInfo spid="_x0000_s1605"/>
    <customShpInfo spid="_x0000_s1606"/>
    <customShpInfo spid="_x0000_s1603"/>
    <customShpInfo spid="_x0000_s1608"/>
    <customShpInfo spid="_x0000_s1609"/>
    <customShpInfo spid="_x0000_s1610"/>
    <customShpInfo spid="_x0000_s1607"/>
    <customShpInfo spid="_x0000_s1612"/>
    <customShpInfo spid="_x0000_s1613"/>
    <customShpInfo spid="_x0000_s1614"/>
    <customShpInfo spid="_x0000_s1611"/>
    <customShpInfo spid="_x0000_s1616"/>
    <customShpInfo spid="_x0000_s1617"/>
    <customShpInfo spid="_x0000_s1618"/>
    <customShpInfo spid="_x0000_s1615"/>
    <customShpInfo spid="_x0000_s1620"/>
    <customShpInfo spid="_x0000_s1621"/>
    <customShpInfo spid="_x0000_s1622"/>
    <customShpInfo spid="_x0000_s1619"/>
    <customShpInfo spid="_x0000_s1624"/>
    <customShpInfo spid="_x0000_s1625"/>
    <customShpInfo spid="_x0000_s1626"/>
    <customShpInfo spid="_x0000_s1623"/>
    <customShpInfo spid="_x0000_s1628"/>
    <customShpInfo spid="_x0000_s1629"/>
    <customShpInfo spid="_x0000_s1630"/>
    <customShpInfo spid="_x0000_s1627"/>
    <customShpInfo spid="_x0000_s1632"/>
    <customShpInfo spid="_x0000_s1633"/>
    <customShpInfo spid="_x0000_s1634"/>
    <customShpInfo spid="_x0000_s1631"/>
    <customShpInfo spid="_x0000_s1636"/>
    <customShpInfo spid="_x0000_s1637"/>
    <customShpInfo spid="_x0000_s1638"/>
    <customShpInfo spid="_x0000_s1635"/>
    <customShpInfo spid="_x0000_s1640"/>
    <customShpInfo spid="_x0000_s1641"/>
    <customShpInfo spid="_x0000_s1642"/>
    <customShpInfo spid="_x0000_s1639"/>
    <customShpInfo spid="_x0000_s1644"/>
    <customShpInfo spid="_x0000_s1645"/>
    <customShpInfo spid="_x0000_s1646"/>
    <customShpInfo spid="_x0000_s1643"/>
    <customShpInfo spid="_x0000_s1648"/>
    <customShpInfo spid="_x0000_s1649"/>
    <customShpInfo spid="_x0000_s1650"/>
    <customShpInfo spid="_x0000_s1647"/>
    <customShpInfo spid="_x0000_s1652"/>
    <customShpInfo spid="_x0000_s1653"/>
    <customShpInfo spid="_x0000_s1654"/>
    <customShpInfo spid="_x0000_s1651"/>
    <customShpInfo spid="_x0000_s1656"/>
    <customShpInfo spid="_x0000_s1657"/>
    <customShpInfo spid="_x0000_s1658"/>
    <customShpInfo spid="_x0000_s1655"/>
    <customShpInfo spid="_x0000_s1660"/>
    <customShpInfo spid="_x0000_s1661"/>
    <customShpInfo spid="_x0000_s1662"/>
    <customShpInfo spid="_x0000_s1659"/>
    <customShpInfo spid="_x0000_s1664"/>
    <customShpInfo spid="_x0000_s1665"/>
    <customShpInfo spid="_x0000_s1666"/>
    <customShpInfo spid="_x0000_s1663"/>
    <customShpInfo spid="_x0000_s1668"/>
    <customShpInfo spid="_x0000_s1669"/>
    <customShpInfo spid="_x0000_s1670"/>
    <customShpInfo spid="_x0000_s1667"/>
    <customShpInfo spid="_x0000_s1672"/>
    <customShpInfo spid="_x0000_s1673"/>
    <customShpInfo spid="_x0000_s1674"/>
    <customShpInfo spid="_x0000_s1671"/>
    <customShpInfo spid="_x0000_s1676"/>
    <customShpInfo spid="_x0000_s1677"/>
    <customShpInfo spid="_x0000_s1678"/>
    <customShpInfo spid="_x0000_s1675"/>
    <customShpInfo spid="_x0000_s1680"/>
    <customShpInfo spid="_x0000_s1681"/>
    <customShpInfo spid="_x0000_s1682"/>
    <customShpInfo spid="_x0000_s1679"/>
    <customShpInfo spid="_x0000_s1684"/>
    <customShpInfo spid="_x0000_s1685"/>
    <customShpInfo spid="_x0000_s1686"/>
    <customShpInfo spid="_x0000_s1683"/>
    <customShpInfo spid="_x0000_s1688"/>
    <customShpInfo spid="_x0000_s1689"/>
    <customShpInfo spid="_x0000_s1690"/>
    <customShpInfo spid="_x0000_s1687"/>
    <customShpInfo spid="_x0000_s1692"/>
    <customShpInfo spid="_x0000_s1693"/>
    <customShpInfo spid="_x0000_s1694"/>
    <customShpInfo spid="_x0000_s1691"/>
    <customShpInfo spid="_x0000_s1696"/>
    <customShpInfo spid="_x0000_s1697"/>
    <customShpInfo spid="_x0000_s1698"/>
    <customShpInfo spid="_x0000_s1695"/>
    <customShpInfo spid="_x0000_s1700"/>
    <customShpInfo spid="_x0000_s1701"/>
    <customShpInfo spid="_x0000_s1702"/>
    <customShpInfo spid="_x0000_s1699"/>
    <customShpInfo spid="_x0000_s1541"/>
    <customShpInfo spid="_x0000_s1703"/>
    <customShpInfo spid="_x0000_s1704"/>
    <customShpInfo spid="_x0000_s1705"/>
    <customShpInfo spid="_x0000_s1706"/>
    <customShpInfo spid="_x0000_s1707"/>
    <customShpInfo spid="_x0000_s1708"/>
    <customShpInfo spid="_x0000_s1709"/>
    <customShpInfo spid="_x0000_s1710"/>
    <customShpInfo spid="_x0000_s1711"/>
    <customShpInfo spid="_x0000_s1712"/>
    <customShpInfo spid="_x0000_s1713"/>
    <customShpInfo spid="_x0000_s1714"/>
    <customShpInfo spid="_x0000_s1715"/>
    <customShpInfo spid="_x0000_s1716"/>
    <customShpInfo spid="_x0000_s1717"/>
    <customShpInfo spid="_x0000_s1718"/>
    <customShpInfo spid="_x0000_s1719"/>
    <customShpInfo spid="_x0000_s1720"/>
    <customShpInfo spid="_x0000_s1721"/>
    <customShpInfo spid="_x0000_s1722"/>
    <customShpInfo spid="_x0000_s1723"/>
    <customShpInfo spid="_x0000_s1540"/>
    <customShpInfo spid="_x0000_s1724"/>
    <customShpInfo spid="_x0000_s1725"/>
    <customShpInfo spid="_x0000_s15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233</Words>
  <Characters>1330</Characters>
  <Lines>11</Lines>
  <Paragraphs>3</Paragraphs>
  <TotalTime>394</TotalTime>
  <ScaleCrop>false</ScaleCrop>
  <LinksUpToDate>false</LinksUpToDate>
  <CharactersWithSpaces>1560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win</dc:creator>
  <cp:lastModifiedBy>hxq</cp:lastModifiedBy>
  <dcterms:modified xsi:type="dcterms:W3CDTF">2022-08-21T14:41:56Z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